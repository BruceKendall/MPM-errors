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2EECB" w14:textId="1ABDDEB5" w:rsidR="00E43ED3" w:rsidRDefault="008B0EFE" w:rsidP="002511A9">
      <w:pPr>
        <w:pStyle w:val="Heading1"/>
        <w:rPr>
          <w:b/>
          <w:color w:val="auto"/>
        </w:rPr>
      </w:pPr>
      <w:r>
        <w:rPr>
          <w:b/>
          <w:color w:val="auto"/>
        </w:rPr>
        <w:t>Appendix A: Construction and analysis of lionfish and American alligator matrix population models</w:t>
      </w:r>
      <w:r w:rsidR="006807F8">
        <w:rPr>
          <w:b/>
          <w:color w:val="auto"/>
        </w:rPr>
        <w:t xml:space="preserve"> </w:t>
      </w:r>
    </w:p>
    <w:p w14:paraId="74AA2D04" w14:textId="06641A11" w:rsidR="003F1D45" w:rsidRDefault="003F1D45" w:rsidP="003F1D45">
      <w:pPr>
        <w:pStyle w:val="Heading2"/>
      </w:pPr>
      <w:bookmarkStart w:id="0" w:name="_GoBack"/>
      <w:bookmarkEnd w:id="0"/>
      <w:r>
        <w:t>Lionfish Matrix Population Model</w:t>
      </w:r>
    </w:p>
    <w:p w14:paraId="3F8DF1AF" w14:textId="1C2E81FE" w:rsidR="003F1D45" w:rsidRDefault="003F1D45" w:rsidP="003F1D45">
      <w:r>
        <w:t xml:space="preserve">A matrix population model for lionfish was developed by Morris et al. (2011) to investigate potential approaches for controlling the invasive species. </w:t>
      </w:r>
      <w:r w:rsidR="003B35F0">
        <w:t xml:space="preserve">According to the life history described in that paper, lionfish </w:t>
      </w:r>
      <w:r>
        <w:t>start reproducing one year after birth. Once they mature, they are very fecund, releasing a large number of eggs</w:t>
      </w:r>
      <w:r w:rsidR="004D27EC">
        <w:t xml:space="preserve"> each month</w:t>
      </w:r>
      <w:r>
        <w:t xml:space="preserve">. These life history strategies make them very successful invasive species. Morris et al. (2011) took parameters from other studies (Table </w:t>
      </w:r>
      <w:r w:rsidR="001F7AC1">
        <w:t>A</w:t>
      </w:r>
      <w:r w:rsidR="00721201">
        <w:t>.</w:t>
      </w:r>
      <w:r w:rsidRPr="0065747D">
        <w:t>1</w:t>
      </w:r>
      <w:r>
        <w:t>) and produced a three-stage (larvae</w:t>
      </w:r>
      <w:r w:rsidR="003B35F0">
        <w:t xml:space="preserve"> [age 3 d to 1 </w:t>
      </w:r>
      <w:proofErr w:type="spellStart"/>
      <w:r w:rsidR="003B35F0">
        <w:t>mo</w:t>
      </w:r>
      <w:proofErr w:type="spellEnd"/>
      <w:r w:rsidR="003B35F0">
        <w:t>]</w:t>
      </w:r>
      <w:r>
        <w:t>, juvenile</w:t>
      </w:r>
      <w:r w:rsidR="003B35F0">
        <w:t xml:space="preserve"> [age 1 </w:t>
      </w:r>
      <w:proofErr w:type="spellStart"/>
      <w:r w:rsidR="003B35F0">
        <w:t>mo</w:t>
      </w:r>
      <w:proofErr w:type="spellEnd"/>
      <w:r w:rsidR="003B35F0">
        <w:t xml:space="preserve"> to 1 </w:t>
      </w:r>
      <w:proofErr w:type="spellStart"/>
      <w:r w:rsidR="003B35F0">
        <w:t>yr</w:t>
      </w:r>
      <w:proofErr w:type="spellEnd"/>
      <w:r w:rsidR="003B35F0">
        <w:t>]</w:t>
      </w:r>
      <w:r>
        <w:t>, and adult</w:t>
      </w:r>
      <w:r w:rsidR="003B35F0">
        <w:t xml:space="preserve"> [age &gt; 1 </w:t>
      </w:r>
      <w:proofErr w:type="spellStart"/>
      <w:r w:rsidR="003B35F0">
        <w:t>yr</w:t>
      </w:r>
      <w:proofErr w:type="spellEnd"/>
      <w:r w:rsidR="003B35F0">
        <w:t>]</w:t>
      </w:r>
      <w:r>
        <w:t>) population matrix</w:t>
      </w:r>
      <w:r w:rsidR="004D27EC">
        <w:t xml:space="preserve"> (Table </w:t>
      </w:r>
      <w:r w:rsidR="001F7AC1">
        <w:t>A</w:t>
      </w:r>
      <w:r w:rsidR="00721201">
        <w:t>.</w:t>
      </w:r>
      <w:r w:rsidR="004D27EC" w:rsidRPr="0065747D">
        <w:t>2)</w:t>
      </w:r>
      <w:r>
        <w:t>:</w:t>
      </w:r>
    </w:p>
    <w:p w14:paraId="437D8A89" w14:textId="77777777" w:rsidR="003F1D45" w:rsidRDefault="003F1D45" w:rsidP="003F1D45">
      <w:pPr>
        <w:pStyle w:val="MTDisplayEquation"/>
      </w:pPr>
      <w:r>
        <w:tab/>
      </w:r>
      <w:r w:rsidR="00780B3A" w:rsidRPr="0076240F">
        <w:rPr>
          <w:noProof/>
          <w:position w:val="-50"/>
        </w:rPr>
        <w:object w:dxaOrig="1540" w:dyaOrig="1120" w14:anchorId="60DB1D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alt="" style="width:76.7pt;height:56.05pt;mso-width-percent:0;mso-height-percent:0;mso-width-percent:0;mso-height-percent:0" o:ole="">
            <v:imagedata r:id="rId8" o:title=""/>
          </v:shape>
          <o:OLEObject Type="Embed" ProgID="Equation.DSMT4" ShapeID="_x0000_i1133" DrawAspect="Content" ObjectID="_1596972788" r:id="rId9"/>
        </w:object>
      </w:r>
      <w:r>
        <w:t>.</w:t>
      </w:r>
    </w:p>
    <w:p w14:paraId="423879F1" w14:textId="4AF74795" w:rsidR="003F1D45" w:rsidRDefault="001968B0" w:rsidP="003F1D45">
      <w:r>
        <w:rPr>
          <w:noProof/>
          <w:lang w:eastAsia="ja-JP"/>
        </w:rPr>
        <mc:AlternateContent>
          <mc:Choice Requires="wps">
            <w:drawing>
              <wp:anchor distT="0" distB="0" distL="114300" distR="114300" simplePos="0" relativeHeight="251659264" behindDoc="0" locked="0" layoutInCell="1" allowOverlap="1" wp14:anchorId="6C91F5B4" wp14:editId="19ED7929">
                <wp:simplePos x="0" y="0"/>
                <wp:positionH relativeFrom="column">
                  <wp:posOffset>-7620</wp:posOffset>
                </wp:positionH>
                <wp:positionV relativeFrom="paragraph">
                  <wp:posOffset>329565</wp:posOffset>
                </wp:positionV>
                <wp:extent cx="6056630" cy="2230755"/>
                <wp:effectExtent l="0" t="0" r="1270" b="0"/>
                <wp:wrapTopAndBottom/>
                <wp:docPr id="17" name="Text Box 17"/>
                <wp:cNvGraphicFramePr/>
                <a:graphic xmlns:a="http://schemas.openxmlformats.org/drawingml/2006/main">
                  <a:graphicData uri="http://schemas.microsoft.com/office/word/2010/wordprocessingShape">
                    <wps:wsp>
                      <wps:cNvSpPr txBox="1"/>
                      <wps:spPr>
                        <a:xfrm>
                          <a:off x="0" y="0"/>
                          <a:ext cx="6056630" cy="2230755"/>
                        </a:xfrm>
                        <a:prstGeom prst="rect">
                          <a:avLst/>
                        </a:prstGeom>
                        <a:solidFill>
                          <a:schemeClr val="lt1"/>
                        </a:solidFill>
                        <a:ln w="6350">
                          <a:noFill/>
                        </a:ln>
                      </wps:spPr>
                      <wps:txbx>
                        <w:txbxContent>
                          <w:p w14:paraId="47997F43" w14:textId="3E5ED127" w:rsidR="00DD313A" w:rsidRPr="00B35CB5" w:rsidRDefault="001F7AC1" w:rsidP="001968B0">
                            <w:pPr>
                              <w:pStyle w:val="Caption"/>
                              <w:keepNext/>
                              <w:ind w:left="720" w:hanging="720"/>
                              <w:jc w:val="center"/>
                              <w:rPr>
                                <w:color w:val="auto"/>
                                <w:sz w:val="22"/>
                                <w:szCs w:val="22"/>
                              </w:rPr>
                            </w:pPr>
                            <w:r>
                              <w:rPr>
                                <w:color w:val="auto"/>
                                <w:sz w:val="22"/>
                                <w:szCs w:val="22"/>
                              </w:rPr>
                              <w:t>Table A</w:t>
                            </w:r>
                            <w:r w:rsidR="00721201">
                              <w:rPr>
                                <w:color w:val="auto"/>
                                <w:sz w:val="22"/>
                                <w:szCs w:val="22"/>
                              </w:rPr>
                              <w:t>.</w:t>
                            </w:r>
                            <w:r w:rsidR="00DD313A" w:rsidRPr="00B35CB5">
                              <w:rPr>
                                <w:color w:val="auto"/>
                                <w:sz w:val="22"/>
                                <w:szCs w:val="22"/>
                              </w:rPr>
                              <w:fldChar w:fldCharType="begin"/>
                            </w:r>
                            <w:r w:rsidR="00DD313A" w:rsidRPr="00B35CB5">
                              <w:rPr>
                                <w:color w:val="auto"/>
                                <w:sz w:val="22"/>
                                <w:szCs w:val="22"/>
                              </w:rPr>
                              <w:instrText xml:space="preserve"> SEQ Table \* ARABIC </w:instrText>
                            </w:r>
                            <w:r w:rsidR="00DD313A" w:rsidRPr="00B35CB5">
                              <w:rPr>
                                <w:color w:val="auto"/>
                                <w:sz w:val="22"/>
                                <w:szCs w:val="22"/>
                              </w:rPr>
                              <w:fldChar w:fldCharType="separate"/>
                            </w:r>
                            <w:r w:rsidR="00DD313A" w:rsidRPr="00B35CB5">
                              <w:rPr>
                                <w:noProof/>
                                <w:color w:val="auto"/>
                                <w:sz w:val="22"/>
                                <w:szCs w:val="22"/>
                              </w:rPr>
                              <w:t>1</w:t>
                            </w:r>
                            <w:r w:rsidR="00DD313A" w:rsidRPr="00B35CB5">
                              <w:rPr>
                                <w:color w:val="auto"/>
                                <w:sz w:val="22"/>
                                <w:szCs w:val="22"/>
                              </w:rPr>
                              <w:fldChar w:fldCharType="end"/>
                            </w:r>
                            <w:r w:rsidR="00DD313A" w:rsidRPr="00B35CB5">
                              <w:rPr>
                                <w:color w:val="auto"/>
                                <w:sz w:val="22"/>
                                <w:szCs w:val="22"/>
                              </w:rPr>
                              <w:t xml:space="preserve">. Parameter values for lionfish in Morris et al. (2011). </w:t>
                            </w:r>
                          </w:p>
                          <w:tbl>
                            <w:tblPr>
                              <w:tblStyle w:val="TableGridLight"/>
                              <w:tblW w:w="0" w:type="auto"/>
                              <w:jc w:val="center"/>
                              <w:tblLook w:val="04A0" w:firstRow="1" w:lastRow="0" w:firstColumn="1" w:lastColumn="0" w:noHBand="0" w:noVBand="1"/>
                            </w:tblPr>
                            <w:tblGrid>
                              <w:gridCol w:w="2250"/>
                              <w:gridCol w:w="1710"/>
                              <w:gridCol w:w="2610"/>
                            </w:tblGrid>
                            <w:tr w:rsidR="00DD313A" w14:paraId="6F3C2D78" w14:textId="77777777" w:rsidTr="00F37F98">
                              <w:trPr>
                                <w:jc w:val="center"/>
                              </w:trPr>
                              <w:tc>
                                <w:tcPr>
                                  <w:tcW w:w="2250" w:type="dxa"/>
                                </w:tcPr>
                                <w:p w14:paraId="66B4066D" w14:textId="77777777" w:rsidR="00DD313A" w:rsidRPr="00AE4B0F" w:rsidRDefault="00DD313A" w:rsidP="001968B0">
                                  <w:pPr>
                                    <w:jc w:val="center"/>
                                    <w:rPr>
                                      <w:b/>
                                    </w:rPr>
                                  </w:pPr>
                                  <w:r w:rsidRPr="00AE4B0F">
                                    <w:rPr>
                                      <w:b/>
                                    </w:rPr>
                                    <w:t>Parameters</w:t>
                                  </w:r>
                                </w:p>
                              </w:tc>
                              <w:tc>
                                <w:tcPr>
                                  <w:tcW w:w="1710" w:type="dxa"/>
                                </w:tcPr>
                                <w:p w14:paraId="236782AE" w14:textId="77777777" w:rsidR="00DD313A" w:rsidRPr="007528A6" w:rsidRDefault="00DD313A" w:rsidP="001968B0">
                                  <w:pPr>
                                    <w:jc w:val="center"/>
                                    <w:rPr>
                                      <w:b/>
                                    </w:rPr>
                                  </w:pPr>
                                  <w:r w:rsidRPr="007528A6">
                                    <w:rPr>
                                      <w:b/>
                                    </w:rPr>
                                    <w:t>Value</w:t>
                                  </w:r>
                                </w:p>
                              </w:tc>
                              <w:tc>
                                <w:tcPr>
                                  <w:tcW w:w="2610" w:type="dxa"/>
                                </w:tcPr>
                                <w:p w14:paraId="550D0315" w14:textId="77777777" w:rsidR="00DD313A" w:rsidRPr="007528A6" w:rsidRDefault="00DD313A" w:rsidP="001968B0">
                                  <w:pPr>
                                    <w:jc w:val="center"/>
                                    <w:rPr>
                                      <w:b/>
                                    </w:rPr>
                                  </w:pPr>
                                  <w:r w:rsidRPr="007528A6">
                                    <w:rPr>
                                      <w:b/>
                                    </w:rPr>
                                    <w:t>Units</w:t>
                                  </w:r>
                                </w:p>
                              </w:tc>
                            </w:tr>
                            <w:tr w:rsidR="00DD313A" w14:paraId="49987EB6" w14:textId="77777777" w:rsidTr="00F37F98">
                              <w:trPr>
                                <w:jc w:val="center"/>
                              </w:trPr>
                              <w:tc>
                                <w:tcPr>
                                  <w:tcW w:w="2250" w:type="dxa"/>
                                </w:tcPr>
                                <w:p w14:paraId="72A9438F" w14:textId="77777777" w:rsidR="00DD313A" w:rsidRPr="007528A6" w:rsidRDefault="00DD313A" w:rsidP="001968B0">
                                  <w:pPr>
                                    <w:jc w:val="center"/>
                                    <w:rPr>
                                      <w:b/>
                                    </w:rPr>
                                  </w:pPr>
                                  <w:r w:rsidRPr="007528A6">
                                    <w:rPr>
                                      <w:b/>
                                    </w:rPr>
                                    <w:t>Larval mortality (</w:t>
                                  </w:r>
                                  <w:r w:rsidRPr="007528A6">
                                    <w:rPr>
                                      <w:rFonts w:ascii="Times New Roman" w:hAnsi="Times New Roman" w:cs="Times New Roman"/>
                                      <w:b/>
                                      <w:i/>
                                    </w:rPr>
                                    <w:t>M</w:t>
                                  </w:r>
                                  <w:r w:rsidRPr="007528A6">
                                    <w:rPr>
                                      <w:rFonts w:ascii="Times New Roman" w:hAnsi="Times New Roman" w:cs="Times New Roman"/>
                                      <w:b/>
                                      <w:i/>
                                      <w:vertAlign w:val="subscript"/>
                                    </w:rPr>
                                    <w:t>L</w:t>
                                  </w:r>
                                  <w:r w:rsidRPr="007528A6">
                                    <w:rPr>
                                      <w:b/>
                                    </w:rPr>
                                    <w:t>)</w:t>
                                  </w:r>
                                </w:p>
                              </w:tc>
                              <w:tc>
                                <w:tcPr>
                                  <w:tcW w:w="1710" w:type="dxa"/>
                                </w:tcPr>
                                <w:p w14:paraId="6291C599" w14:textId="77777777" w:rsidR="00DD313A" w:rsidRDefault="00DD313A" w:rsidP="001968B0">
                                  <w:pPr>
                                    <w:jc w:val="center"/>
                                  </w:pPr>
                                  <w:r>
                                    <w:t>0.350</w:t>
                                  </w:r>
                                </w:p>
                              </w:tc>
                              <w:tc>
                                <w:tcPr>
                                  <w:tcW w:w="2610" w:type="dxa"/>
                                </w:tcPr>
                                <w:p w14:paraId="0D567A24" w14:textId="77777777" w:rsidR="00DD313A" w:rsidRPr="007528A6" w:rsidRDefault="00DD313A" w:rsidP="001968B0">
                                  <w:pPr>
                                    <w:jc w:val="center"/>
                                    <w:rPr>
                                      <w:vertAlign w:val="superscript"/>
                                    </w:rPr>
                                  </w:pPr>
                                  <w:r>
                                    <w:t>days</w:t>
                                  </w:r>
                                  <w:r>
                                    <w:rPr>
                                      <w:vertAlign w:val="superscript"/>
                                    </w:rPr>
                                    <w:t>-1</w:t>
                                  </w:r>
                                </w:p>
                              </w:tc>
                            </w:tr>
                            <w:tr w:rsidR="00DD313A" w14:paraId="686A7CA0" w14:textId="77777777" w:rsidTr="00F37F98">
                              <w:trPr>
                                <w:jc w:val="center"/>
                              </w:trPr>
                              <w:tc>
                                <w:tcPr>
                                  <w:tcW w:w="2250" w:type="dxa"/>
                                </w:tcPr>
                                <w:p w14:paraId="7A41D877" w14:textId="77777777" w:rsidR="00DD313A" w:rsidRPr="007528A6" w:rsidRDefault="00DD313A" w:rsidP="001968B0">
                                  <w:pPr>
                                    <w:jc w:val="center"/>
                                    <w:rPr>
                                      <w:b/>
                                    </w:rPr>
                                  </w:pPr>
                                  <w:r w:rsidRPr="007528A6">
                                    <w:rPr>
                                      <w:b/>
                                    </w:rPr>
                                    <w:t>Adult mortality (</w:t>
                                  </w:r>
                                  <w:r w:rsidRPr="007528A6">
                                    <w:rPr>
                                      <w:rFonts w:ascii="Times New Roman" w:hAnsi="Times New Roman" w:cs="Times New Roman"/>
                                      <w:b/>
                                      <w:i/>
                                    </w:rPr>
                                    <w:t>M</w:t>
                                  </w:r>
                                  <w:r w:rsidRPr="007528A6">
                                    <w:rPr>
                                      <w:rFonts w:ascii="Times New Roman" w:hAnsi="Times New Roman" w:cs="Times New Roman"/>
                                      <w:b/>
                                      <w:i/>
                                      <w:vertAlign w:val="subscript"/>
                                    </w:rPr>
                                    <w:t>A</w:t>
                                  </w:r>
                                  <w:r w:rsidRPr="007528A6">
                                    <w:rPr>
                                      <w:b/>
                                    </w:rPr>
                                    <w:t>)</w:t>
                                  </w:r>
                                </w:p>
                              </w:tc>
                              <w:tc>
                                <w:tcPr>
                                  <w:tcW w:w="1710" w:type="dxa"/>
                                </w:tcPr>
                                <w:p w14:paraId="4B1A50F4" w14:textId="77777777" w:rsidR="00DD313A" w:rsidRDefault="00DD313A" w:rsidP="001968B0">
                                  <w:pPr>
                                    <w:jc w:val="center"/>
                                  </w:pPr>
                                  <w:r>
                                    <w:t>0.052</w:t>
                                  </w:r>
                                </w:p>
                              </w:tc>
                              <w:tc>
                                <w:tcPr>
                                  <w:tcW w:w="2610" w:type="dxa"/>
                                </w:tcPr>
                                <w:p w14:paraId="4BA08711" w14:textId="77777777" w:rsidR="00DD313A" w:rsidRPr="007528A6" w:rsidRDefault="00DD313A" w:rsidP="001968B0">
                                  <w:pPr>
                                    <w:jc w:val="center"/>
                                    <w:rPr>
                                      <w:vertAlign w:val="superscript"/>
                                    </w:rPr>
                                  </w:pPr>
                                  <w:r>
                                    <w:t>months</w:t>
                                  </w:r>
                                  <w:r>
                                    <w:rPr>
                                      <w:vertAlign w:val="superscript"/>
                                    </w:rPr>
                                    <w:t>-1</w:t>
                                  </w:r>
                                </w:p>
                              </w:tc>
                            </w:tr>
                            <w:tr w:rsidR="00DD313A" w14:paraId="38959529" w14:textId="77777777" w:rsidTr="00F37F98">
                              <w:trPr>
                                <w:jc w:val="center"/>
                              </w:trPr>
                              <w:tc>
                                <w:tcPr>
                                  <w:tcW w:w="2250" w:type="dxa"/>
                                </w:tcPr>
                                <w:p w14:paraId="583C0414" w14:textId="77777777" w:rsidR="00DD313A" w:rsidRPr="007528A6" w:rsidRDefault="00DD313A" w:rsidP="001968B0">
                                  <w:pPr>
                                    <w:jc w:val="center"/>
                                    <w:rPr>
                                      <w:b/>
                                    </w:rPr>
                                  </w:pPr>
                                  <w:r w:rsidRPr="007528A6">
                                    <w:rPr>
                                      <w:b/>
                                    </w:rPr>
                                    <w:t>Juvenile mortality (</w:t>
                                  </w:r>
                                  <w:r w:rsidRPr="007528A6">
                                    <w:rPr>
                                      <w:rFonts w:ascii="Times New Roman" w:hAnsi="Times New Roman" w:cs="Times New Roman"/>
                                      <w:b/>
                                      <w:i/>
                                    </w:rPr>
                                    <w:t>M</w:t>
                                  </w:r>
                                  <w:r w:rsidRPr="007528A6">
                                    <w:rPr>
                                      <w:rFonts w:ascii="Times New Roman" w:hAnsi="Times New Roman" w:cs="Times New Roman"/>
                                      <w:b/>
                                      <w:i/>
                                      <w:vertAlign w:val="subscript"/>
                                    </w:rPr>
                                    <w:t>J</w:t>
                                  </w:r>
                                  <w:r w:rsidRPr="007528A6">
                                    <w:rPr>
                                      <w:b/>
                                    </w:rPr>
                                    <w:t>)</w:t>
                                  </w:r>
                                </w:p>
                              </w:tc>
                              <w:tc>
                                <w:tcPr>
                                  <w:tcW w:w="1710" w:type="dxa"/>
                                </w:tcPr>
                                <w:p w14:paraId="11755A12" w14:textId="77777777" w:rsidR="00DD313A" w:rsidRDefault="00DD313A" w:rsidP="001968B0">
                                  <w:pPr>
                                    <w:jc w:val="center"/>
                                  </w:pPr>
                                  <w:r>
                                    <w:t>0.165</w:t>
                                  </w:r>
                                </w:p>
                              </w:tc>
                              <w:tc>
                                <w:tcPr>
                                  <w:tcW w:w="2610" w:type="dxa"/>
                                </w:tcPr>
                                <w:p w14:paraId="5E0D201B" w14:textId="77777777" w:rsidR="00DD313A" w:rsidRDefault="00DD313A" w:rsidP="001968B0">
                                  <w:pPr>
                                    <w:jc w:val="center"/>
                                  </w:pPr>
                                  <w:r>
                                    <w:t>months</w:t>
                                  </w:r>
                                  <w:r>
                                    <w:rPr>
                                      <w:vertAlign w:val="superscript"/>
                                    </w:rPr>
                                    <w:t>-1</w:t>
                                  </w:r>
                                </w:p>
                              </w:tc>
                            </w:tr>
                            <w:tr w:rsidR="00DD313A" w14:paraId="6EFA5A9A" w14:textId="77777777" w:rsidTr="00F37F98">
                              <w:trPr>
                                <w:jc w:val="center"/>
                              </w:trPr>
                              <w:tc>
                                <w:tcPr>
                                  <w:tcW w:w="2250" w:type="dxa"/>
                                </w:tcPr>
                                <w:p w14:paraId="5D880834" w14:textId="77777777" w:rsidR="00DD313A" w:rsidRPr="007528A6" w:rsidRDefault="00DD313A" w:rsidP="001968B0">
                                  <w:pPr>
                                    <w:jc w:val="center"/>
                                    <w:rPr>
                                      <w:b/>
                                    </w:rPr>
                                  </w:pPr>
                                  <w:r w:rsidRPr="007528A6">
                                    <w:rPr>
                                      <w:b/>
                                    </w:rPr>
                                    <w:t>Proportion female (</w:t>
                                  </w:r>
                                  <w:r w:rsidRPr="007528A6">
                                    <w:rPr>
                                      <w:rFonts w:ascii="Times New Roman" w:hAnsi="Times New Roman" w:cs="Times New Roman"/>
                                      <w:b/>
                                      <w:i/>
                                    </w:rPr>
                                    <w:t>ρ</w:t>
                                  </w:r>
                                  <w:r w:rsidRPr="007528A6">
                                    <w:rPr>
                                      <w:b/>
                                    </w:rPr>
                                    <w:t>)</w:t>
                                  </w:r>
                                </w:p>
                              </w:tc>
                              <w:tc>
                                <w:tcPr>
                                  <w:tcW w:w="1710" w:type="dxa"/>
                                </w:tcPr>
                                <w:p w14:paraId="46AFA994" w14:textId="77777777" w:rsidR="00DD313A" w:rsidRDefault="00DD313A" w:rsidP="001968B0">
                                  <w:pPr>
                                    <w:jc w:val="center"/>
                                  </w:pPr>
                                  <w:r>
                                    <w:t>46%</w:t>
                                  </w:r>
                                </w:p>
                              </w:tc>
                              <w:tc>
                                <w:tcPr>
                                  <w:tcW w:w="2610" w:type="dxa"/>
                                </w:tcPr>
                                <w:p w14:paraId="5C0961D0" w14:textId="77777777" w:rsidR="00DD313A" w:rsidRDefault="00DD313A" w:rsidP="001968B0">
                                  <w:pPr>
                                    <w:jc w:val="center"/>
                                  </w:pPr>
                                </w:p>
                              </w:tc>
                            </w:tr>
                            <w:tr w:rsidR="00DD313A" w14:paraId="5EF21BDD" w14:textId="77777777" w:rsidTr="00F37F98">
                              <w:trPr>
                                <w:jc w:val="center"/>
                              </w:trPr>
                              <w:tc>
                                <w:tcPr>
                                  <w:tcW w:w="2250" w:type="dxa"/>
                                </w:tcPr>
                                <w:p w14:paraId="1572B152" w14:textId="77777777" w:rsidR="00DD313A" w:rsidRPr="007528A6" w:rsidRDefault="00DD313A" w:rsidP="001968B0">
                                  <w:pPr>
                                    <w:jc w:val="center"/>
                                    <w:rPr>
                                      <w:b/>
                                    </w:rPr>
                                  </w:pPr>
                                  <w:r w:rsidRPr="007528A6">
                                    <w:rPr>
                                      <w:b/>
                                    </w:rPr>
                                    <w:t>Larval duration (</w:t>
                                  </w:r>
                                  <w:r w:rsidRPr="007528A6">
                                    <w:rPr>
                                      <w:rFonts w:ascii="Times New Roman" w:hAnsi="Times New Roman" w:cs="Times New Roman"/>
                                      <w:b/>
                                      <w:i/>
                                    </w:rPr>
                                    <w:t>D</w:t>
                                  </w:r>
                                  <w:r w:rsidRPr="007528A6">
                                    <w:rPr>
                                      <w:rFonts w:ascii="Times New Roman" w:hAnsi="Times New Roman" w:cs="Times New Roman"/>
                                      <w:b/>
                                      <w:i/>
                                      <w:vertAlign w:val="subscript"/>
                                    </w:rPr>
                                    <w:t>L</w:t>
                                  </w:r>
                                  <w:r w:rsidRPr="007528A6">
                                    <w:rPr>
                                      <w:b/>
                                    </w:rPr>
                                    <w:t>)</w:t>
                                  </w:r>
                                </w:p>
                              </w:tc>
                              <w:tc>
                                <w:tcPr>
                                  <w:tcW w:w="1710" w:type="dxa"/>
                                </w:tcPr>
                                <w:p w14:paraId="6C095580" w14:textId="77777777" w:rsidR="00DD313A" w:rsidRDefault="00DD313A" w:rsidP="001968B0">
                                  <w:pPr>
                                    <w:jc w:val="center"/>
                                  </w:pPr>
                                  <w:r>
                                    <w:t>30</w:t>
                                  </w:r>
                                </w:p>
                              </w:tc>
                              <w:tc>
                                <w:tcPr>
                                  <w:tcW w:w="2610" w:type="dxa"/>
                                </w:tcPr>
                                <w:p w14:paraId="3D2210FA" w14:textId="77777777" w:rsidR="00DD313A" w:rsidRDefault="00DD313A" w:rsidP="001968B0">
                                  <w:pPr>
                                    <w:jc w:val="center"/>
                                  </w:pPr>
                                  <w:r>
                                    <w:t>days</w:t>
                                  </w:r>
                                </w:p>
                              </w:tc>
                            </w:tr>
                            <w:tr w:rsidR="00DD313A" w14:paraId="288F200E" w14:textId="77777777" w:rsidTr="00F37F98">
                              <w:trPr>
                                <w:jc w:val="center"/>
                              </w:trPr>
                              <w:tc>
                                <w:tcPr>
                                  <w:tcW w:w="2250" w:type="dxa"/>
                                </w:tcPr>
                                <w:p w14:paraId="0923CD59" w14:textId="77777777" w:rsidR="00DD313A" w:rsidRPr="007528A6" w:rsidRDefault="00DD313A" w:rsidP="001968B0">
                                  <w:pPr>
                                    <w:jc w:val="center"/>
                                    <w:rPr>
                                      <w:b/>
                                    </w:rPr>
                                  </w:pPr>
                                  <w:r w:rsidRPr="007528A6">
                                    <w:rPr>
                                      <w:b/>
                                    </w:rPr>
                                    <w:t xml:space="preserve">Egg mortality </w:t>
                                  </w:r>
                                  <w:r>
                                    <w:rPr>
                                      <w:b/>
                                    </w:rPr>
                                    <w:t>(</w:t>
                                  </w:r>
                                  <w:r w:rsidRPr="007528A6">
                                    <w:rPr>
                                      <w:rFonts w:ascii="Times New Roman" w:hAnsi="Times New Roman" w:cs="Times New Roman"/>
                                      <w:b/>
                                      <w:i/>
                                    </w:rPr>
                                    <w:t>M</w:t>
                                  </w:r>
                                  <w:r w:rsidRPr="007528A6">
                                    <w:rPr>
                                      <w:rFonts w:ascii="Times New Roman" w:hAnsi="Times New Roman" w:cs="Times New Roman"/>
                                      <w:b/>
                                      <w:i/>
                                      <w:vertAlign w:val="subscript"/>
                                    </w:rPr>
                                    <w:t>E</w:t>
                                  </w:r>
                                  <w:r>
                                    <w:rPr>
                                      <w:b/>
                                    </w:rPr>
                                    <w:t>)</w:t>
                                  </w:r>
                                </w:p>
                              </w:tc>
                              <w:tc>
                                <w:tcPr>
                                  <w:tcW w:w="1710" w:type="dxa"/>
                                </w:tcPr>
                                <w:p w14:paraId="3D897D90" w14:textId="77777777" w:rsidR="00DD313A" w:rsidRDefault="00DD313A" w:rsidP="001968B0">
                                  <w:pPr>
                                    <w:jc w:val="center"/>
                                  </w:pPr>
                                  <w:r>
                                    <w:t>0.310</w:t>
                                  </w:r>
                                </w:p>
                              </w:tc>
                              <w:tc>
                                <w:tcPr>
                                  <w:tcW w:w="2610" w:type="dxa"/>
                                </w:tcPr>
                                <w:p w14:paraId="5EA2D9EC" w14:textId="77777777" w:rsidR="00DD313A" w:rsidRDefault="00DD313A" w:rsidP="001968B0">
                                  <w:pPr>
                                    <w:jc w:val="center"/>
                                  </w:pPr>
                                  <w:r>
                                    <w:t>days</w:t>
                                  </w:r>
                                  <w:r>
                                    <w:rPr>
                                      <w:vertAlign w:val="superscript"/>
                                    </w:rPr>
                                    <w:t>-1</w:t>
                                  </w:r>
                                </w:p>
                              </w:tc>
                            </w:tr>
                            <w:tr w:rsidR="00DD313A" w14:paraId="2A6773A6" w14:textId="77777777" w:rsidTr="00F37F98">
                              <w:trPr>
                                <w:jc w:val="center"/>
                              </w:trPr>
                              <w:tc>
                                <w:tcPr>
                                  <w:tcW w:w="2250" w:type="dxa"/>
                                </w:tcPr>
                                <w:p w14:paraId="15CD9374" w14:textId="77777777" w:rsidR="00DD313A" w:rsidRPr="007528A6" w:rsidRDefault="00DD313A" w:rsidP="001968B0">
                                  <w:pPr>
                                    <w:jc w:val="center"/>
                                    <w:rPr>
                                      <w:b/>
                                    </w:rPr>
                                  </w:pPr>
                                  <w:r w:rsidRPr="007528A6">
                                    <w:rPr>
                                      <w:b/>
                                    </w:rPr>
                                    <w:t>Fecundity (</w:t>
                                  </w:r>
                                  <w:r w:rsidRPr="007528A6">
                                    <w:rPr>
                                      <w:rFonts w:ascii="Times New Roman" w:hAnsi="Times New Roman" w:cs="Times New Roman"/>
                                      <w:b/>
                                      <w:i/>
                                    </w:rPr>
                                    <w:t>f</w:t>
                                  </w:r>
                                  <w:r w:rsidRPr="007528A6">
                                    <w:rPr>
                                      <w:b/>
                                    </w:rPr>
                                    <w:t>)</w:t>
                                  </w:r>
                                </w:p>
                              </w:tc>
                              <w:tc>
                                <w:tcPr>
                                  <w:tcW w:w="1710" w:type="dxa"/>
                                </w:tcPr>
                                <w:p w14:paraId="0A9E7EDE" w14:textId="77777777" w:rsidR="00DD313A" w:rsidRDefault="00DD313A" w:rsidP="001968B0">
                                  <w:pPr>
                                    <w:jc w:val="center"/>
                                  </w:pPr>
                                  <w:r>
                                    <w:t>194,577</w:t>
                                  </w:r>
                                </w:p>
                              </w:tc>
                              <w:tc>
                                <w:tcPr>
                                  <w:tcW w:w="2610" w:type="dxa"/>
                                </w:tcPr>
                                <w:p w14:paraId="7D75C730" w14:textId="77777777" w:rsidR="00DD313A" w:rsidRPr="007528A6" w:rsidRDefault="00DD313A" w:rsidP="001968B0">
                                  <w:pPr>
                                    <w:jc w:val="center"/>
                                    <w:rPr>
                                      <w:vertAlign w:val="superscript"/>
                                    </w:rPr>
                                  </w:pPr>
                                  <w:r>
                                    <w:t>Eggs months</w:t>
                                  </w:r>
                                  <w:r>
                                    <w:rPr>
                                      <w:vertAlign w:val="superscript"/>
                                    </w:rPr>
                                    <w:t>-1</w:t>
                                  </w:r>
                                  <w:r>
                                    <w:t xml:space="preserve"> female</w:t>
                                  </w:r>
                                  <w:r>
                                    <w:rPr>
                                      <w:vertAlign w:val="superscript"/>
                                    </w:rPr>
                                    <w:t>-1</w:t>
                                  </w:r>
                                </w:p>
                              </w:tc>
                            </w:tr>
                            <w:tr w:rsidR="00DD313A" w14:paraId="105E6884" w14:textId="77777777" w:rsidTr="00F37F98">
                              <w:trPr>
                                <w:jc w:val="center"/>
                              </w:trPr>
                              <w:tc>
                                <w:tcPr>
                                  <w:tcW w:w="2250" w:type="dxa"/>
                                </w:tcPr>
                                <w:p w14:paraId="5DCC80D8" w14:textId="77777777" w:rsidR="00DD313A" w:rsidRDefault="00DD313A" w:rsidP="001968B0">
                                  <w:pPr>
                                    <w:jc w:val="center"/>
                                  </w:pPr>
                                  <w:r w:rsidRPr="007528A6">
                                    <w:rPr>
                                      <w:b/>
                                    </w:rPr>
                                    <w:t>Egg duration (</w:t>
                                  </w:r>
                                  <w:r w:rsidRPr="007528A6">
                                    <w:rPr>
                                      <w:rFonts w:ascii="Times New Roman" w:hAnsi="Times New Roman" w:cs="Times New Roman"/>
                                      <w:b/>
                                      <w:i/>
                                    </w:rPr>
                                    <w:t>D</w:t>
                                  </w:r>
                                  <w:r w:rsidRPr="007528A6">
                                    <w:rPr>
                                      <w:rFonts w:ascii="Times New Roman" w:hAnsi="Times New Roman" w:cs="Times New Roman"/>
                                      <w:b/>
                                      <w:i/>
                                      <w:vertAlign w:val="subscript"/>
                                    </w:rPr>
                                    <w:t>E</w:t>
                                  </w:r>
                                  <w:r w:rsidRPr="007528A6">
                                    <w:rPr>
                                      <w:b/>
                                    </w:rPr>
                                    <w:t>)</w:t>
                                  </w:r>
                                </w:p>
                              </w:tc>
                              <w:tc>
                                <w:tcPr>
                                  <w:tcW w:w="1710" w:type="dxa"/>
                                </w:tcPr>
                                <w:p w14:paraId="0977BAA2" w14:textId="77777777" w:rsidR="00DD313A" w:rsidRDefault="00DD313A" w:rsidP="001968B0">
                                  <w:pPr>
                                    <w:jc w:val="center"/>
                                  </w:pPr>
                                  <w:r>
                                    <w:t>3</w:t>
                                  </w:r>
                                </w:p>
                              </w:tc>
                              <w:tc>
                                <w:tcPr>
                                  <w:tcW w:w="2610" w:type="dxa"/>
                                </w:tcPr>
                                <w:p w14:paraId="513F9C5C" w14:textId="77777777" w:rsidR="00DD313A" w:rsidRDefault="00DD313A" w:rsidP="001968B0">
                                  <w:pPr>
                                    <w:jc w:val="center"/>
                                  </w:pPr>
                                  <w:r>
                                    <w:t>days</w:t>
                                  </w:r>
                                </w:p>
                              </w:tc>
                            </w:tr>
                          </w:tbl>
                          <w:p w14:paraId="0D85EF0E" w14:textId="77777777" w:rsidR="00DD313A" w:rsidRDefault="00DD31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91F5B4" id="_x0000_t202" coordsize="21600,21600" o:spt="202" path="m,l,21600r21600,l21600,xe">
                <v:stroke joinstyle="miter"/>
                <v:path gradientshapeok="t" o:connecttype="rect"/>
              </v:shapetype>
              <v:shape id="Text Box 17" o:spid="_x0000_s1026" type="#_x0000_t202" style="position:absolute;margin-left:-.6pt;margin-top:25.95pt;width:476.9pt;height:17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" fillcolor="white [3201]" stroked="f" strokeweight=".5pt">
                <v:textbox>
                  <w:txbxContent>
                    <w:p w14:paraId="47997F43" w14:textId="3E5ED127" w:rsidR="00DD313A" w:rsidRPr="00B35CB5" w:rsidRDefault="001F7AC1" w:rsidP="001968B0">
                      <w:pPr>
                        <w:pStyle w:val="Caption"/>
                        <w:keepNext/>
                        <w:ind w:left="720" w:hanging="720"/>
                        <w:jc w:val="center"/>
                        <w:rPr>
                          <w:color w:val="auto"/>
                          <w:sz w:val="22"/>
                          <w:szCs w:val="22"/>
                        </w:rPr>
                      </w:pPr>
                      <w:r>
                        <w:rPr>
                          <w:color w:val="auto"/>
                          <w:sz w:val="22"/>
                          <w:szCs w:val="22"/>
                        </w:rPr>
                        <w:t>Table A</w:t>
                      </w:r>
                      <w:r w:rsidR="00721201">
                        <w:rPr>
                          <w:color w:val="auto"/>
                          <w:sz w:val="22"/>
                          <w:szCs w:val="22"/>
                        </w:rPr>
                        <w:t>.</w:t>
                      </w:r>
                      <w:r w:rsidR="00DD313A" w:rsidRPr="00B35CB5">
                        <w:rPr>
                          <w:color w:val="auto"/>
                          <w:sz w:val="22"/>
                          <w:szCs w:val="22"/>
                        </w:rPr>
                        <w:fldChar w:fldCharType="begin"/>
                      </w:r>
                      <w:r w:rsidR="00DD313A" w:rsidRPr="00B35CB5">
                        <w:rPr>
                          <w:color w:val="auto"/>
                          <w:sz w:val="22"/>
                          <w:szCs w:val="22"/>
                        </w:rPr>
                        <w:instrText xml:space="preserve"> SEQ Table \* ARABIC </w:instrText>
                      </w:r>
                      <w:r w:rsidR="00DD313A" w:rsidRPr="00B35CB5">
                        <w:rPr>
                          <w:color w:val="auto"/>
                          <w:sz w:val="22"/>
                          <w:szCs w:val="22"/>
                        </w:rPr>
                        <w:fldChar w:fldCharType="separate"/>
                      </w:r>
                      <w:r w:rsidR="00DD313A" w:rsidRPr="00B35CB5">
                        <w:rPr>
                          <w:noProof/>
                          <w:color w:val="auto"/>
                          <w:sz w:val="22"/>
                          <w:szCs w:val="22"/>
                        </w:rPr>
                        <w:t>1</w:t>
                      </w:r>
                      <w:r w:rsidR="00DD313A" w:rsidRPr="00B35CB5">
                        <w:rPr>
                          <w:color w:val="auto"/>
                          <w:sz w:val="22"/>
                          <w:szCs w:val="22"/>
                        </w:rPr>
                        <w:fldChar w:fldCharType="end"/>
                      </w:r>
                      <w:r w:rsidR="00DD313A" w:rsidRPr="00B35CB5">
                        <w:rPr>
                          <w:color w:val="auto"/>
                          <w:sz w:val="22"/>
                          <w:szCs w:val="22"/>
                        </w:rPr>
                        <w:t xml:space="preserve">. Parameter values for lionfish in Morris et al. (2011). </w:t>
                      </w:r>
                    </w:p>
                    <w:tbl>
                      <w:tblPr>
                        <w:tblStyle w:val="TableGridLight"/>
                        <w:tblW w:w="0" w:type="auto"/>
                        <w:jc w:val="center"/>
                        <w:tblLook w:val="04A0" w:firstRow="1" w:lastRow="0" w:firstColumn="1" w:lastColumn="0" w:noHBand="0" w:noVBand="1"/>
                      </w:tblPr>
                      <w:tblGrid>
                        <w:gridCol w:w="2250"/>
                        <w:gridCol w:w="1710"/>
                        <w:gridCol w:w="2610"/>
                      </w:tblGrid>
                      <w:tr w:rsidR="00DD313A" w14:paraId="6F3C2D78" w14:textId="77777777" w:rsidTr="00F37F98">
                        <w:trPr>
                          <w:jc w:val="center"/>
                        </w:trPr>
                        <w:tc>
                          <w:tcPr>
                            <w:tcW w:w="2250" w:type="dxa"/>
                          </w:tcPr>
                          <w:p w14:paraId="66B4066D" w14:textId="77777777" w:rsidR="00DD313A" w:rsidRPr="00AE4B0F" w:rsidRDefault="00DD313A" w:rsidP="001968B0">
                            <w:pPr>
                              <w:jc w:val="center"/>
                              <w:rPr>
                                <w:b/>
                              </w:rPr>
                            </w:pPr>
                            <w:r w:rsidRPr="00AE4B0F">
                              <w:rPr>
                                <w:b/>
                              </w:rPr>
                              <w:t>Parameters</w:t>
                            </w:r>
                          </w:p>
                        </w:tc>
                        <w:tc>
                          <w:tcPr>
                            <w:tcW w:w="1710" w:type="dxa"/>
                          </w:tcPr>
                          <w:p w14:paraId="236782AE" w14:textId="77777777" w:rsidR="00DD313A" w:rsidRPr="007528A6" w:rsidRDefault="00DD313A" w:rsidP="001968B0">
                            <w:pPr>
                              <w:jc w:val="center"/>
                              <w:rPr>
                                <w:b/>
                              </w:rPr>
                            </w:pPr>
                            <w:r w:rsidRPr="007528A6">
                              <w:rPr>
                                <w:b/>
                              </w:rPr>
                              <w:t>Value</w:t>
                            </w:r>
                          </w:p>
                        </w:tc>
                        <w:tc>
                          <w:tcPr>
                            <w:tcW w:w="2610" w:type="dxa"/>
                          </w:tcPr>
                          <w:p w14:paraId="550D0315" w14:textId="77777777" w:rsidR="00DD313A" w:rsidRPr="007528A6" w:rsidRDefault="00DD313A" w:rsidP="001968B0">
                            <w:pPr>
                              <w:jc w:val="center"/>
                              <w:rPr>
                                <w:b/>
                              </w:rPr>
                            </w:pPr>
                            <w:r w:rsidRPr="007528A6">
                              <w:rPr>
                                <w:b/>
                              </w:rPr>
                              <w:t>Units</w:t>
                            </w:r>
                          </w:p>
                        </w:tc>
                      </w:tr>
                      <w:tr w:rsidR="00DD313A" w14:paraId="49987EB6" w14:textId="77777777" w:rsidTr="00F37F98">
                        <w:trPr>
                          <w:jc w:val="center"/>
                        </w:trPr>
                        <w:tc>
                          <w:tcPr>
                            <w:tcW w:w="2250" w:type="dxa"/>
                          </w:tcPr>
                          <w:p w14:paraId="72A9438F" w14:textId="77777777" w:rsidR="00DD313A" w:rsidRPr="007528A6" w:rsidRDefault="00DD313A" w:rsidP="001968B0">
                            <w:pPr>
                              <w:jc w:val="center"/>
                              <w:rPr>
                                <w:b/>
                              </w:rPr>
                            </w:pPr>
                            <w:r w:rsidRPr="007528A6">
                              <w:rPr>
                                <w:b/>
                              </w:rPr>
                              <w:t>Larval mortality (</w:t>
                            </w:r>
                            <w:r w:rsidRPr="007528A6">
                              <w:rPr>
                                <w:rFonts w:ascii="Times New Roman" w:hAnsi="Times New Roman" w:cs="Times New Roman"/>
                                <w:b/>
                                <w:i/>
                              </w:rPr>
                              <w:t>M</w:t>
                            </w:r>
                            <w:r w:rsidRPr="007528A6">
                              <w:rPr>
                                <w:rFonts w:ascii="Times New Roman" w:hAnsi="Times New Roman" w:cs="Times New Roman"/>
                                <w:b/>
                                <w:i/>
                                <w:vertAlign w:val="subscript"/>
                              </w:rPr>
                              <w:t>L</w:t>
                            </w:r>
                            <w:r w:rsidRPr="007528A6">
                              <w:rPr>
                                <w:b/>
                              </w:rPr>
                              <w:t>)</w:t>
                            </w:r>
                          </w:p>
                        </w:tc>
                        <w:tc>
                          <w:tcPr>
                            <w:tcW w:w="1710" w:type="dxa"/>
                          </w:tcPr>
                          <w:p w14:paraId="6291C599" w14:textId="77777777" w:rsidR="00DD313A" w:rsidRDefault="00DD313A" w:rsidP="001968B0">
                            <w:pPr>
                              <w:jc w:val="center"/>
                            </w:pPr>
                            <w:r>
                              <w:t>0.350</w:t>
                            </w:r>
                          </w:p>
                        </w:tc>
                        <w:tc>
                          <w:tcPr>
                            <w:tcW w:w="2610" w:type="dxa"/>
                          </w:tcPr>
                          <w:p w14:paraId="0D567A24" w14:textId="77777777" w:rsidR="00DD313A" w:rsidRPr="007528A6" w:rsidRDefault="00DD313A" w:rsidP="001968B0">
                            <w:pPr>
                              <w:jc w:val="center"/>
                              <w:rPr>
                                <w:vertAlign w:val="superscript"/>
                              </w:rPr>
                            </w:pPr>
                            <w:r>
                              <w:t>days</w:t>
                            </w:r>
                            <w:r>
                              <w:rPr>
                                <w:vertAlign w:val="superscript"/>
                              </w:rPr>
                              <w:t>-1</w:t>
                            </w:r>
                          </w:p>
                        </w:tc>
                      </w:tr>
                      <w:tr w:rsidR="00DD313A" w14:paraId="686A7CA0" w14:textId="77777777" w:rsidTr="00F37F98">
                        <w:trPr>
                          <w:jc w:val="center"/>
                        </w:trPr>
                        <w:tc>
                          <w:tcPr>
                            <w:tcW w:w="2250" w:type="dxa"/>
                          </w:tcPr>
                          <w:p w14:paraId="7A41D877" w14:textId="77777777" w:rsidR="00DD313A" w:rsidRPr="007528A6" w:rsidRDefault="00DD313A" w:rsidP="001968B0">
                            <w:pPr>
                              <w:jc w:val="center"/>
                              <w:rPr>
                                <w:b/>
                              </w:rPr>
                            </w:pPr>
                            <w:r w:rsidRPr="007528A6">
                              <w:rPr>
                                <w:b/>
                              </w:rPr>
                              <w:t>Adult mortality (</w:t>
                            </w:r>
                            <w:r w:rsidRPr="007528A6">
                              <w:rPr>
                                <w:rFonts w:ascii="Times New Roman" w:hAnsi="Times New Roman" w:cs="Times New Roman"/>
                                <w:b/>
                                <w:i/>
                              </w:rPr>
                              <w:t>M</w:t>
                            </w:r>
                            <w:r w:rsidRPr="007528A6">
                              <w:rPr>
                                <w:rFonts w:ascii="Times New Roman" w:hAnsi="Times New Roman" w:cs="Times New Roman"/>
                                <w:b/>
                                <w:i/>
                                <w:vertAlign w:val="subscript"/>
                              </w:rPr>
                              <w:t>A</w:t>
                            </w:r>
                            <w:r w:rsidRPr="007528A6">
                              <w:rPr>
                                <w:b/>
                              </w:rPr>
                              <w:t>)</w:t>
                            </w:r>
                          </w:p>
                        </w:tc>
                        <w:tc>
                          <w:tcPr>
                            <w:tcW w:w="1710" w:type="dxa"/>
                          </w:tcPr>
                          <w:p w14:paraId="4B1A50F4" w14:textId="77777777" w:rsidR="00DD313A" w:rsidRDefault="00DD313A" w:rsidP="001968B0">
                            <w:pPr>
                              <w:jc w:val="center"/>
                            </w:pPr>
                            <w:r>
                              <w:t>0.052</w:t>
                            </w:r>
                          </w:p>
                        </w:tc>
                        <w:tc>
                          <w:tcPr>
                            <w:tcW w:w="2610" w:type="dxa"/>
                          </w:tcPr>
                          <w:p w14:paraId="4BA08711" w14:textId="77777777" w:rsidR="00DD313A" w:rsidRPr="007528A6" w:rsidRDefault="00DD313A" w:rsidP="001968B0">
                            <w:pPr>
                              <w:jc w:val="center"/>
                              <w:rPr>
                                <w:vertAlign w:val="superscript"/>
                              </w:rPr>
                            </w:pPr>
                            <w:r>
                              <w:t>months</w:t>
                            </w:r>
                            <w:r>
                              <w:rPr>
                                <w:vertAlign w:val="superscript"/>
                              </w:rPr>
                              <w:t>-1</w:t>
                            </w:r>
                          </w:p>
                        </w:tc>
                      </w:tr>
                      <w:tr w:rsidR="00DD313A" w14:paraId="38959529" w14:textId="77777777" w:rsidTr="00F37F98">
                        <w:trPr>
                          <w:jc w:val="center"/>
                        </w:trPr>
                        <w:tc>
                          <w:tcPr>
                            <w:tcW w:w="2250" w:type="dxa"/>
                          </w:tcPr>
                          <w:p w14:paraId="583C0414" w14:textId="77777777" w:rsidR="00DD313A" w:rsidRPr="007528A6" w:rsidRDefault="00DD313A" w:rsidP="001968B0">
                            <w:pPr>
                              <w:jc w:val="center"/>
                              <w:rPr>
                                <w:b/>
                              </w:rPr>
                            </w:pPr>
                            <w:r w:rsidRPr="007528A6">
                              <w:rPr>
                                <w:b/>
                              </w:rPr>
                              <w:t>Juvenile mortality (</w:t>
                            </w:r>
                            <w:r w:rsidRPr="007528A6">
                              <w:rPr>
                                <w:rFonts w:ascii="Times New Roman" w:hAnsi="Times New Roman" w:cs="Times New Roman"/>
                                <w:b/>
                                <w:i/>
                              </w:rPr>
                              <w:t>M</w:t>
                            </w:r>
                            <w:r w:rsidRPr="007528A6">
                              <w:rPr>
                                <w:rFonts w:ascii="Times New Roman" w:hAnsi="Times New Roman" w:cs="Times New Roman"/>
                                <w:b/>
                                <w:i/>
                                <w:vertAlign w:val="subscript"/>
                              </w:rPr>
                              <w:t>J</w:t>
                            </w:r>
                            <w:r w:rsidRPr="007528A6">
                              <w:rPr>
                                <w:b/>
                              </w:rPr>
                              <w:t>)</w:t>
                            </w:r>
                          </w:p>
                        </w:tc>
                        <w:tc>
                          <w:tcPr>
                            <w:tcW w:w="1710" w:type="dxa"/>
                          </w:tcPr>
                          <w:p w14:paraId="11755A12" w14:textId="77777777" w:rsidR="00DD313A" w:rsidRDefault="00DD313A" w:rsidP="001968B0">
                            <w:pPr>
                              <w:jc w:val="center"/>
                            </w:pPr>
                            <w:r>
                              <w:t>0.165</w:t>
                            </w:r>
                          </w:p>
                        </w:tc>
                        <w:tc>
                          <w:tcPr>
                            <w:tcW w:w="2610" w:type="dxa"/>
                          </w:tcPr>
                          <w:p w14:paraId="5E0D201B" w14:textId="77777777" w:rsidR="00DD313A" w:rsidRDefault="00DD313A" w:rsidP="001968B0">
                            <w:pPr>
                              <w:jc w:val="center"/>
                            </w:pPr>
                            <w:r>
                              <w:t>months</w:t>
                            </w:r>
                            <w:r>
                              <w:rPr>
                                <w:vertAlign w:val="superscript"/>
                              </w:rPr>
                              <w:t>-1</w:t>
                            </w:r>
                          </w:p>
                        </w:tc>
                      </w:tr>
                      <w:tr w:rsidR="00DD313A" w14:paraId="6EFA5A9A" w14:textId="77777777" w:rsidTr="00F37F98">
                        <w:trPr>
                          <w:jc w:val="center"/>
                        </w:trPr>
                        <w:tc>
                          <w:tcPr>
                            <w:tcW w:w="2250" w:type="dxa"/>
                          </w:tcPr>
                          <w:p w14:paraId="5D880834" w14:textId="77777777" w:rsidR="00DD313A" w:rsidRPr="007528A6" w:rsidRDefault="00DD313A" w:rsidP="001968B0">
                            <w:pPr>
                              <w:jc w:val="center"/>
                              <w:rPr>
                                <w:b/>
                              </w:rPr>
                            </w:pPr>
                            <w:r w:rsidRPr="007528A6">
                              <w:rPr>
                                <w:b/>
                              </w:rPr>
                              <w:t>Proportion female (</w:t>
                            </w:r>
                            <w:r w:rsidRPr="007528A6">
                              <w:rPr>
                                <w:rFonts w:ascii="Times New Roman" w:hAnsi="Times New Roman" w:cs="Times New Roman"/>
                                <w:b/>
                                <w:i/>
                              </w:rPr>
                              <w:t>ρ</w:t>
                            </w:r>
                            <w:r w:rsidRPr="007528A6">
                              <w:rPr>
                                <w:b/>
                              </w:rPr>
                              <w:t>)</w:t>
                            </w:r>
                          </w:p>
                        </w:tc>
                        <w:tc>
                          <w:tcPr>
                            <w:tcW w:w="1710" w:type="dxa"/>
                          </w:tcPr>
                          <w:p w14:paraId="46AFA994" w14:textId="77777777" w:rsidR="00DD313A" w:rsidRDefault="00DD313A" w:rsidP="001968B0">
                            <w:pPr>
                              <w:jc w:val="center"/>
                            </w:pPr>
                            <w:r>
                              <w:t>46%</w:t>
                            </w:r>
                          </w:p>
                        </w:tc>
                        <w:tc>
                          <w:tcPr>
                            <w:tcW w:w="2610" w:type="dxa"/>
                          </w:tcPr>
                          <w:p w14:paraId="5C0961D0" w14:textId="77777777" w:rsidR="00DD313A" w:rsidRDefault="00DD313A" w:rsidP="001968B0">
                            <w:pPr>
                              <w:jc w:val="center"/>
                            </w:pPr>
                          </w:p>
                        </w:tc>
                      </w:tr>
                      <w:tr w:rsidR="00DD313A" w14:paraId="5EF21BDD" w14:textId="77777777" w:rsidTr="00F37F98">
                        <w:trPr>
                          <w:jc w:val="center"/>
                        </w:trPr>
                        <w:tc>
                          <w:tcPr>
                            <w:tcW w:w="2250" w:type="dxa"/>
                          </w:tcPr>
                          <w:p w14:paraId="1572B152" w14:textId="77777777" w:rsidR="00DD313A" w:rsidRPr="007528A6" w:rsidRDefault="00DD313A" w:rsidP="001968B0">
                            <w:pPr>
                              <w:jc w:val="center"/>
                              <w:rPr>
                                <w:b/>
                              </w:rPr>
                            </w:pPr>
                            <w:r w:rsidRPr="007528A6">
                              <w:rPr>
                                <w:b/>
                              </w:rPr>
                              <w:t>Larval duration (</w:t>
                            </w:r>
                            <w:r w:rsidRPr="007528A6">
                              <w:rPr>
                                <w:rFonts w:ascii="Times New Roman" w:hAnsi="Times New Roman" w:cs="Times New Roman"/>
                                <w:b/>
                                <w:i/>
                              </w:rPr>
                              <w:t>D</w:t>
                            </w:r>
                            <w:r w:rsidRPr="007528A6">
                              <w:rPr>
                                <w:rFonts w:ascii="Times New Roman" w:hAnsi="Times New Roman" w:cs="Times New Roman"/>
                                <w:b/>
                                <w:i/>
                                <w:vertAlign w:val="subscript"/>
                              </w:rPr>
                              <w:t>L</w:t>
                            </w:r>
                            <w:r w:rsidRPr="007528A6">
                              <w:rPr>
                                <w:b/>
                              </w:rPr>
                              <w:t>)</w:t>
                            </w:r>
                          </w:p>
                        </w:tc>
                        <w:tc>
                          <w:tcPr>
                            <w:tcW w:w="1710" w:type="dxa"/>
                          </w:tcPr>
                          <w:p w14:paraId="6C095580" w14:textId="77777777" w:rsidR="00DD313A" w:rsidRDefault="00DD313A" w:rsidP="001968B0">
                            <w:pPr>
                              <w:jc w:val="center"/>
                            </w:pPr>
                            <w:r>
                              <w:t>30</w:t>
                            </w:r>
                          </w:p>
                        </w:tc>
                        <w:tc>
                          <w:tcPr>
                            <w:tcW w:w="2610" w:type="dxa"/>
                          </w:tcPr>
                          <w:p w14:paraId="3D2210FA" w14:textId="77777777" w:rsidR="00DD313A" w:rsidRDefault="00DD313A" w:rsidP="001968B0">
                            <w:pPr>
                              <w:jc w:val="center"/>
                            </w:pPr>
                            <w:r>
                              <w:t>days</w:t>
                            </w:r>
                          </w:p>
                        </w:tc>
                      </w:tr>
                      <w:tr w:rsidR="00DD313A" w14:paraId="288F200E" w14:textId="77777777" w:rsidTr="00F37F98">
                        <w:trPr>
                          <w:jc w:val="center"/>
                        </w:trPr>
                        <w:tc>
                          <w:tcPr>
                            <w:tcW w:w="2250" w:type="dxa"/>
                          </w:tcPr>
                          <w:p w14:paraId="0923CD59" w14:textId="77777777" w:rsidR="00DD313A" w:rsidRPr="007528A6" w:rsidRDefault="00DD313A" w:rsidP="001968B0">
                            <w:pPr>
                              <w:jc w:val="center"/>
                              <w:rPr>
                                <w:b/>
                              </w:rPr>
                            </w:pPr>
                            <w:r w:rsidRPr="007528A6">
                              <w:rPr>
                                <w:b/>
                              </w:rPr>
                              <w:t xml:space="preserve">Egg mortality </w:t>
                            </w:r>
                            <w:r>
                              <w:rPr>
                                <w:b/>
                              </w:rPr>
                              <w:t>(</w:t>
                            </w:r>
                            <w:r w:rsidRPr="007528A6">
                              <w:rPr>
                                <w:rFonts w:ascii="Times New Roman" w:hAnsi="Times New Roman" w:cs="Times New Roman"/>
                                <w:b/>
                                <w:i/>
                              </w:rPr>
                              <w:t>M</w:t>
                            </w:r>
                            <w:r w:rsidRPr="007528A6">
                              <w:rPr>
                                <w:rFonts w:ascii="Times New Roman" w:hAnsi="Times New Roman" w:cs="Times New Roman"/>
                                <w:b/>
                                <w:i/>
                                <w:vertAlign w:val="subscript"/>
                              </w:rPr>
                              <w:t>E</w:t>
                            </w:r>
                            <w:r>
                              <w:rPr>
                                <w:b/>
                              </w:rPr>
                              <w:t>)</w:t>
                            </w:r>
                          </w:p>
                        </w:tc>
                        <w:tc>
                          <w:tcPr>
                            <w:tcW w:w="1710" w:type="dxa"/>
                          </w:tcPr>
                          <w:p w14:paraId="3D897D90" w14:textId="77777777" w:rsidR="00DD313A" w:rsidRDefault="00DD313A" w:rsidP="001968B0">
                            <w:pPr>
                              <w:jc w:val="center"/>
                            </w:pPr>
                            <w:r>
                              <w:t>0.310</w:t>
                            </w:r>
                          </w:p>
                        </w:tc>
                        <w:tc>
                          <w:tcPr>
                            <w:tcW w:w="2610" w:type="dxa"/>
                          </w:tcPr>
                          <w:p w14:paraId="5EA2D9EC" w14:textId="77777777" w:rsidR="00DD313A" w:rsidRDefault="00DD313A" w:rsidP="001968B0">
                            <w:pPr>
                              <w:jc w:val="center"/>
                            </w:pPr>
                            <w:r>
                              <w:t>days</w:t>
                            </w:r>
                            <w:r>
                              <w:rPr>
                                <w:vertAlign w:val="superscript"/>
                              </w:rPr>
                              <w:t>-1</w:t>
                            </w:r>
                          </w:p>
                        </w:tc>
                      </w:tr>
                      <w:tr w:rsidR="00DD313A" w14:paraId="2A6773A6" w14:textId="77777777" w:rsidTr="00F37F98">
                        <w:trPr>
                          <w:jc w:val="center"/>
                        </w:trPr>
                        <w:tc>
                          <w:tcPr>
                            <w:tcW w:w="2250" w:type="dxa"/>
                          </w:tcPr>
                          <w:p w14:paraId="15CD9374" w14:textId="77777777" w:rsidR="00DD313A" w:rsidRPr="007528A6" w:rsidRDefault="00DD313A" w:rsidP="001968B0">
                            <w:pPr>
                              <w:jc w:val="center"/>
                              <w:rPr>
                                <w:b/>
                              </w:rPr>
                            </w:pPr>
                            <w:r w:rsidRPr="007528A6">
                              <w:rPr>
                                <w:b/>
                              </w:rPr>
                              <w:t>Fecundity (</w:t>
                            </w:r>
                            <w:r w:rsidRPr="007528A6">
                              <w:rPr>
                                <w:rFonts w:ascii="Times New Roman" w:hAnsi="Times New Roman" w:cs="Times New Roman"/>
                                <w:b/>
                                <w:i/>
                              </w:rPr>
                              <w:t>f</w:t>
                            </w:r>
                            <w:r w:rsidRPr="007528A6">
                              <w:rPr>
                                <w:b/>
                              </w:rPr>
                              <w:t>)</w:t>
                            </w:r>
                          </w:p>
                        </w:tc>
                        <w:tc>
                          <w:tcPr>
                            <w:tcW w:w="1710" w:type="dxa"/>
                          </w:tcPr>
                          <w:p w14:paraId="0A9E7EDE" w14:textId="77777777" w:rsidR="00DD313A" w:rsidRDefault="00DD313A" w:rsidP="001968B0">
                            <w:pPr>
                              <w:jc w:val="center"/>
                            </w:pPr>
                            <w:r>
                              <w:t>194,577</w:t>
                            </w:r>
                          </w:p>
                        </w:tc>
                        <w:tc>
                          <w:tcPr>
                            <w:tcW w:w="2610" w:type="dxa"/>
                          </w:tcPr>
                          <w:p w14:paraId="7D75C730" w14:textId="77777777" w:rsidR="00DD313A" w:rsidRPr="007528A6" w:rsidRDefault="00DD313A" w:rsidP="001968B0">
                            <w:pPr>
                              <w:jc w:val="center"/>
                              <w:rPr>
                                <w:vertAlign w:val="superscript"/>
                              </w:rPr>
                            </w:pPr>
                            <w:r>
                              <w:t>Eggs months</w:t>
                            </w:r>
                            <w:r>
                              <w:rPr>
                                <w:vertAlign w:val="superscript"/>
                              </w:rPr>
                              <w:t>-1</w:t>
                            </w:r>
                            <w:r>
                              <w:t xml:space="preserve"> female</w:t>
                            </w:r>
                            <w:r>
                              <w:rPr>
                                <w:vertAlign w:val="superscript"/>
                              </w:rPr>
                              <w:t>-1</w:t>
                            </w:r>
                          </w:p>
                        </w:tc>
                      </w:tr>
                      <w:tr w:rsidR="00DD313A" w14:paraId="105E6884" w14:textId="77777777" w:rsidTr="00F37F98">
                        <w:trPr>
                          <w:jc w:val="center"/>
                        </w:trPr>
                        <w:tc>
                          <w:tcPr>
                            <w:tcW w:w="2250" w:type="dxa"/>
                          </w:tcPr>
                          <w:p w14:paraId="5DCC80D8" w14:textId="77777777" w:rsidR="00DD313A" w:rsidRDefault="00DD313A" w:rsidP="001968B0">
                            <w:pPr>
                              <w:jc w:val="center"/>
                            </w:pPr>
                            <w:r w:rsidRPr="007528A6">
                              <w:rPr>
                                <w:b/>
                              </w:rPr>
                              <w:t>Egg duration (</w:t>
                            </w:r>
                            <w:r w:rsidRPr="007528A6">
                              <w:rPr>
                                <w:rFonts w:ascii="Times New Roman" w:hAnsi="Times New Roman" w:cs="Times New Roman"/>
                                <w:b/>
                                <w:i/>
                              </w:rPr>
                              <w:t>D</w:t>
                            </w:r>
                            <w:r w:rsidRPr="007528A6">
                              <w:rPr>
                                <w:rFonts w:ascii="Times New Roman" w:hAnsi="Times New Roman" w:cs="Times New Roman"/>
                                <w:b/>
                                <w:i/>
                                <w:vertAlign w:val="subscript"/>
                              </w:rPr>
                              <w:t>E</w:t>
                            </w:r>
                            <w:r w:rsidRPr="007528A6">
                              <w:rPr>
                                <w:b/>
                              </w:rPr>
                              <w:t>)</w:t>
                            </w:r>
                          </w:p>
                        </w:tc>
                        <w:tc>
                          <w:tcPr>
                            <w:tcW w:w="1710" w:type="dxa"/>
                          </w:tcPr>
                          <w:p w14:paraId="0977BAA2" w14:textId="77777777" w:rsidR="00DD313A" w:rsidRDefault="00DD313A" w:rsidP="001968B0">
                            <w:pPr>
                              <w:jc w:val="center"/>
                            </w:pPr>
                            <w:r>
                              <w:t>3</w:t>
                            </w:r>
                          </w:p>
                        </w:tc>
                        <w:tc>
                          <w:tcPr>
                            <w:tcW w:w="2610" w:type="dxa"/>
                          </w:tcPr>
                          <w:p w14:paraId="513F9C5C" w14:textId="77777777" w:rsidR="00DD313A" w:rsidRDefault="00DD313A" w:rsidP="001968B0">
                            <w:pPr>
                              <w:jc w:val="center"/>
                            </w:pPr>
                            <w:r>
                              <w:t>days</w:t>
                            </w:r>
                          </w:p>
                        </w:tc>
                      </w:tr>
                    </w:tbl>
                    <w:p w14:paraId="0D85EF0E" w14:textId="77777777" w:rsidR="00DD313A" w:rsidRDefault="00DD313A"/>
                  </w:txbxContent>
                </v:textbox>
                <w10:wrap type="topAndBottom"/>
              </v:shape>
            </w:pict>
          </mc:Fallback>
        </mc:AlternateContent>
      </w:r>
      <w:r w:rsidR="003F1D45">
        <w:t>The time step of the model is on</w:t>
      </w:r>
      <w:r w:rsidR="00AB15FC">
        <w:t>e</w:t>
      </w:r>
      <w:r w:rsidR="003F1D45">
        <w:t xml:space="preserve"> month.</w:t>
      </w:r>
    </w:p>
    <w:p w14:paraId="3597184E" w14:textId="3F3DA2FF" w:rsidR="00CA454F" w:rsidRDefault="003B35F0" w:rsidP="003F1D45">
      <w:pPr>
        <w:ind w:firstLine="720"/>
        <w:rPr>
          <w:rFonts w:cs="Times New Roman"/>
        </w:rPr>
      </w:pPr>
      <w:r>
        <w:t xml:space="preserve">We refer this model, with the authors’ </w:t>
      </w:r>
      <w:r w:rsidR="001F7AC1">
        <w:t>parameterization, as L1 (Table A</w:t>
      </w:r>
      <w:r w:rsidR="00721201">
        <w:t>.</w:t>
      </w:r>
      <w:r>
        <w:t xml:space="preserve">3). </w:t>
      </w:r>
      <w:r w:rsidR="00195121">
        <w:t>Th</w:t>
      </w:r>
      <w:r>
        <w:t>is</w:t>
      </w:r>
      <w:r w:rsidR="00195121">
        <w:t xml:space="preserve"> model has </w:t>
      </w:r>
      <w:r>
        <w:t xml:space="preserve">several </w:t>
      </w:r>
      <w:r w:rsidR="00195121">
        <w:t xml:space="preserve">problems. </w:t>
      </w:r>
      <w:r w:rsidR="003F1D45">
        <w:t>First,</w:t>
      </w:r>
      <w:r w:rsidR="003F1D45" w:rsidRPr="006558DE">
        <w:rPr>
          <w:rFonts w:cs="Times New Roman"/>
        </w:rPr>
        <w:t xml:space="preserve"> </w:t>
      </w:r>
      <w:r>
        <w:rPr>
          <w:rFonts w:cs="Times New Roman"/>
        </w:rPr>
        <w:t xml:space="preserve">the fertility coefficient, </w:t>
      </w:r>
      <w:r w:rsidRPr="00DD313A">
        <w:rPr>
          <w:rFonts w:cs="Times New Roman"/>
          <w:i/>
        </w:rPr>
        <w:t>R</w:t>
      </w:r>
      <w:r w:rsidRPr="00DD313A">
        <w:rPr>
          <w:rFonts w:cs="Times New Roman"/>
          <w:i/>
        </w:rPr>
        <w:softHyphen/>
      </w:r>
      <w:r w:rsidRPr="00DD313A">
        <w:rPr>
          <w:rFonts w:cs="Times New Roman"/>
          <w:i/>
          <w:vertAlign w:val="subscript"/>
        </w:rPr>
        <w:t>A</w:t>
      </w:r>
      <w:r>
        <w:rPr>
          <w:rFonts w:cs="Times New Roman"/>
        </w:rPr>
        <w:t xml:space="preserve">, includes only egg survival. As the egg stage duration is only 3 days, this is insufficient; to span a 1-month timestep, 27 days of either prior parent survival or subsequent larval survival needs to be included. </w:t>
      </w:r>
      <w:r w:rsidR="008B189E">
        <w:rPr>
          <w:rFonts w:cs="Times New Roman"/>
        </w:rPr>
        <w:t>To retain larvae in</w:t>
      </w:r>
      <w:r>
        <w:rPr>
          <w:rFonts w:cs="Times New Roman"/>
        </w:rPr>
        <w:t xml:space="preserve"> </w:t>
      </w:r>
      <w:r w:rsidR="003F1D45">
        <w:rPr>
          <w:rFonts w:cs="Times New Roman"/>
        </w:rPr>
        <w:t xml:space="preserve">the model </w:t>
      </w:r>
      <w:r w:rsidR="008B189E">
        <w:rPr>
          <w:rFonts w:cs="Times New Roman"/>
        </w:rPr>
        <w:t xml:space="preserve">requires </w:t>
      </w:r>
      <w:r w:rsidR="003F1D45">
        <w:rPr>
          <w:rFonts w:cs="Times New Roman"/>
        </w:rPr>
        <w:t xml:space="preserve">a post-breeding census </w:t>
      </w:r>
      <w:r w:rsidR="008B189E">
        <w:rPr>
          <w:rFonts w:cs="Times New Roman"/>
        </w:rPr>
        <w:t>formulation, with</w:t>
      </w:r>
      <w:r w:rsidR="003F1D45">
        <w:rPr>
          <w:rFonts w:cs="Times New Roman"/>
        </w:rPr>
        <w:t xml:space="preserve"> the survival of </w:t>
      </w:r>
      <w:r w:rsidR="008B189E">
        <w:rPr>
          <w:rFonts w:cs="Times New Roman"/>
        </w:rPr>
        <w:t xml:space="preserve">parents </w:t>
      </w:r>
      <w:r w:rsidR="003F1D45">
        <w:rPr>
          <w:rFonts w:cs="Times New Roman"/>
        </w:rPr>
        <w:t xml:space="preserve">incorporated into the fertility term </w:t>
      </w:r>
      <w:r w:rsidR="003F1D45" w:rsidRPr="006558DE">
        <w:rPr>
          <w:rFonts w:ascii="Times New Roman" w:hAnsi="Times New Roman" w:cs="Times New Roman"/>
          <w:i/>
        </w:rPr>
        <w:t>R</w:t>
      </w:r>
      <w:r w:rsidR="003F1D45" w:rsidRPr="006558DE">
        <w:rPr>
          <w:rFonts w:ascii="Times New Roman" w:hAnsi="Times New Roman" w:cs="Times New Roman"/>
          <w:i/>
          <w:vertAlign w:val="subscript"/>
        </w:rPr>
        <w:t>A</w:t>
      </w:r>
      <w:r w:rsidR="003F1D45">
        <w:rPr>
          <w:rFonts w:cs="Times New Roman"/>
        </w:rPr>
        <w:t>. Because the fertility term include</w:t>
      </w:r>
      <w:r w:rsidR="0013188E">
        <w:rPr>
          <w:rFonts w:cs="Times New Roman"/>
        </w:rPr>
        <w:t>d</w:t>
      </w:r>
      <w:r w:rsidR="003F1D45">
        <w:rPr>
          <w:rFonts w:cs="Times New Roman"/>
        </w:rPr>
        <w:t xml:space="preserve"> 3-day survival of eggs, </w:t>
      </w:r>
      <w:r w:rsidR="00195121">
        <w:rPr>
          <w:rFonts w:cs="Times New Roman"/>
        </w:rPr>
        <w:t xml:space="preserve">we modified </w:t>
      </w:r>
      <w:r w:rsidR="003F1D45">
        <w:rPr>
          <w:rFonts w:cs="Times New Roman"/>
        </w:rPr>
        <w:t xml:space="preserve">the fertility rate </w:t>
      </w:r>
      <w:r w:rsidR="00195121">
        <w:rPr>
          <w:rFonts w:cs="Times New Roman"/>
        </w:rPr>
        <w:t>by multiplying it</w:t>
      </w:r>
      <w:r w:rsidR="003F1D45">
        <w:rPr>
          <w:rFonts w:cs="Times New Roman"/>
        </w:rPr>
        <w:t xml:space="preserve"> by </w:t>
      </w:r>
      <w:r w:rsidR="00AB15FC">
        <w:rPr>
          <w:rFonts w:cs="Times New Roman"/>
        </w:rPr>
        <w:t xml:space="preserve">the </w:t>
      </w:r>
      <w:r w:rsidR="003F1D45">
        <w:rPr>
          <w:rFonts w:cs="Times New Roman"/>
        </w:rPr>
        <w:t xml:space="preserve">27-day survival </w:t>
      </w:r>
      <w:r w:rsidR="00AB15FC">
        <w:rPr>
          <w:rFonts w:cs="Times New Roman"/>
        </w:rPr>
        <w:t xml:space="preserve">rate </w:t>
      </w:r>
      <w:r w:rsidR="003F1D45">
        <w:rPr>
          <w:rFonts w:cs="Times New Roman"/>
        </w:rPr>
        <w:t>of adults</w:t>
      </w:r>
      <w:r w:rsidR="00780B3A" w:rsidRPr="006558DE">
        <w:rPr>
          <w:rFonts w:cs="Times New Roman"/>
          <w:noProof/>
          <w:position w:val="-6"/>
        </w:rPr>
        <w:object w:dxaOrig="900" w:dyaOrig="420" w14:anchorId="0706C04B">
          <v:shape id="_x0000_i1132" type="#_x0000_t75" alt="" style="width:44.85pt;height:20.05pt;mso-width-percent:0;mso-height-percent:0;mso-width-percent:0;mso-height-percent:0" o:ole="">
            <v:imagedata r:id="rId10" o:title=""/>
          </v:shape>
          <o:OLEObject Type="Embed" ProgID="Equation.DSMT4" ShapeID="_x0000_i1132" DrawAspect="Content" ObjectID="_1596972789" r:id="rId11"/>
        </w:object>
      </w:r>
      <w:r w:rsidR="005C7D0E">
        <w:rPr>
          <w:rFonts w:cs="Times New Roman"/>
        </w:rPr>
        <w:t>,</w:t>
      </w:r>
      <w:r w:rsidR="00195121">
        <w:rPr>
          <w:rFonts w:cs="Times New Roman"/>
        </w:rPr>
        <w:t xml:space="preserve"> assum</w:t>
      </w:r>
      <w:r w:rsidR="005C7D0E">
        <w:rPr>
          <w:rFonts w:cs="Times New Roman"/>
        </w:rPr>
        <w:t>ing</w:t>
      </w:r>
      <w:r w:rsidR="00195121">
        <w:rPr>
          <w:rFonts w:cs="Times New Roman"/>
        </w:rPr>
        <w:t xml:space="preserve"> </w:t>
      </w:r>
      <w:r w:rsidR="003F1D45">
        <w:rPr>
          <w:rFonts w:cs="Times New Roman"/>
        </w:rPr>
        <w:t>one month consists of 30 days. Second,</w:t>
      </w:r>
      <w:r w:rsidR="008B189E">
        <w:rPr>
          <w:rFonts w:cs="Times New Roman"/>
        </w:rPr>
        <w:t xml:space="preserve"> </w:t>
      </w:r>
      <w:r w:rsidR="008B189E" w:rsidRPr="006558DE">
        <w:rPr>
          <w:rFonts w:ascii="Times New Roman" w:hAnsi="Times New Roman" w:cs="Times New Roman"/>
          <w:i/>
        </w:rPr>
        <w:t>P</w:t>
      </w:r>
      <w:r w:rsidR="008B189E" w:rsidRPr="006558DE">
        <w:rPr>
          <w:rFonts w:ascii="Times New Roman" w:hAnsi="Times New Roman" w:cs="Times New Roman"/>
          <w:i/>
          <w:vertAlign w:val="subscript"/>
        </w:rPr>
        <w:t>J</w:t>
      </w:r>
      <w:r w:rsidR="008B189E">
        <w:t xml:space="preserve"> and </w:t>
      </w:r>
      <w:r w:rsidR="008B189E" w:rsidRPr="006558DE">
        <w:rPr>
          <w:rFonts w:ascii="Times New Roman" w:hAnsi="Times New Roman" w:cs="Times New Roman"/>
          <w:i/>
        </w:rPr>
        <w:t>G</w:t>
      </w:r>
      <w:r w:rsidR="008B189E" w:rsidRPr="006558DE">
        <w:rPr>
          <w:rFonts w:ascii="Times New Roman" w:hAnsi="Times New Roman" w:cs="Times New Roman"/>
          <w:i/>
          <w:vertAlign w:val="subscript"/>
        </w:rPr>
        <w:t>J</w:t>
      </w:r>
      <w:r w:rsidR="008B189E">
        <w:rPr>
          <w:rFonts w:cs="Times New Roman"/>
        </w:rPr>
        <w:t xml:space="preserve"> were calculated according to the FAS model with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J</m:t>
            </m:r>
          </m:sub>
        </m:sSub>
        <m:r>
          <w:rPr>
            <w:rFonts w:ascii="Cambria Math" w:hAnsi="Cambria Math" w:cs="Times New Roman"/>
          </w:rPr>
          <m:t>=1/12</m:t>
        </m:r>
      </m:oMath>
      <w:r w:rsidR="008B189E">
        <w:rPr>
          <w:rFonts w:eastAsiaTheme="minorEastAsia" w:cs="Times New Roman"/>
        </w:rPr>
        <w:t>. However, according to the life history described by Morris et al. (2011),</w:t>
      </w:r>
      <w:r w:rsidR="003F1D45">
        <w:rPr>
          <w:rFonts w:cs="Times New Roman"/>
        </w:rPr>
        <w:t xml:space="preserve"> </w:t>
      </w:r>
      <w:r w:rsidR="003F1D45">
        <w:t>lionfish start reproducing in one year (i.e. 12 months). If so, they should spend 1</w:t>
      </w:r>
      <w:r w:rsidR="00195121">
        <w:t>1</w:t>
      </w:r>
      <w:r w:rsidR="003F1D45">
        <w:t xml:space="preserve"> months on average in the juvenile stage rather than 12 months because individuals spend one month in </w:t>
      </w:r>
      <w:r w:rsidR="00AB15FC">
        <w:t xml:space="preserve">the </w:t>
      </w:r>
      <w:r w:rsidR="008B189E">
        <w:t xml:space="preserve">larval </w:t>
      </w:r>
      <w:r w:rsidR="003F1D45">
        <w:t xml:space="preserve">stage. Therefore, the coefficients in </w:t>
      </w:r>
      <w:r w:rsidR="003F1D45" w:rsidRPr="006558DE">
        <w:rPr>
          <w:rFonts w:ascii="Times New Roman" w:hAnsi="Times New Roman" w:cs="Times New Roman"/>
          <w:i/>
        </w:rPr>
        <w:t>P</w:t>
      </w:r>
      <w:r w:rsidR="003F1D45" w:rsidRPr="006558DE">
        <w:rPr>
          <w:rFonts w:ascii="Times New Roman" w:hAnsi="Times New Roman" w:cs="Times New Roman"/>
          <w:i/>
          <w:vertAlign w:val="subscript"/>
        </w:rPr>
        <w:t>J</w:t>
      </w:r>
      <w:r w:rsidR="003F1D45">
        <w:t xml:space="preserve"> and </w:t>
      </w:r>
      <w:r w:rsidR="003F1D45" w:rsidRPr="006558DE">
        <w:rPr>
          <w:rFonts w:ascii="Times New Roman" w:hAnsi="Times New Roman" w:cs="Times New Roman"/>
          <w:i/>
        </w:rPr>
        <w:t>G</w:t>
      </w:r>
      <w:r w:rsidR="003F1D45" w:rsidRPr="006558DE">
        <w:rPr>
          <w:rFonts w:ascii="Times New Roman" w:hAnsi="Times New Roman" w:cs="Times New Roman"/>
          <w:i/>
          <w:vertAlign w:val="subscript"/>
        </w:rPr>
        <w:t>J</w:t>
      </w:r>
      <w:r w:rsidR="003F1D45">
        <w:rPr>
          <w:rFonts w:cs="Times New Roman"/>
        </w:rPr>
        <w:t xml:space="preserve"> </w:t>
      </w:r>
      <w:r w:rsidR="00AB15FC">
        <w:rPr>
          <w:rFonts w:cs="Times New Roman"/>
        </w:rPr>
        <w:t>were modified to</w:t>
      </w:r>
      <w:r w:rsidR="003F1D45">
        <w:rPr>
          <w:rFonts w:cs="Times New Roman"/>
        </w:rPr>
        <w:t xml:space="preserve"> </w:t>
      </w:r>
      <w:r w:rsidR="00195121">
        <w:rPr>
          <w:rFonts w:cs="Times New Roman"/>
        </w:rPr>
        <w:t>10</w:t>
      </w:r>
      <w:r w:rsidR="003F1D45">
        <w:rPr>
          <w:rFonts w:cs="Times New Roman"/>
        </w:rPr>
        <w:t>/1</w:t>
      </w:r>
      <w:r w:rsidR="00195121">
        <w:rPr>
          <w:rFonts w:cs="Times New Roman"/>
        </w:rPr>
        <w:t>1</w:t>
      </w:r>
      <w:r w:rsidR="003F1D45">
        <w:rPr>
          <w:rFonts w:cs="Times New Roman"/>
        </w:rPr>
        <w:t xml:space="preserve"> and 1/1</w:t>
      </w:r>
      <w:r w:rsidR="00195121">
        <w:rPr>
          <w:rFonts w:cs="Times New Roman"/>
        </w:rPr>
        <w:t>1,</w:t>
      </w:r>
      <w:r w:rsidR="003F1D45">
        <w:rPr>
          <w:rFonts w:cs="Times New Roman"/>
        </w:rPr>
        <w:t xml:space="preserve"> respectively. These corrections were incorporated into </w:t>
      </w:r>
      <w:r w:rsidR="00195121">
        <w:rPr>
          <w:rFonts w:cs="Times New Roman"/>
        </w:rPr>
        <w:t xml:space="preserve">the second </w:t>
      </w:r>
      <w:r w:rsidR="003F1D45">
        <w:rPr>
          <w:rFonts w:cs="Times New Roman"/>
        </w:rPr>
        <w:t>model (</w:t>
      </w:r>
      <w:r w:rsidR="00195121">
        <w:rPr>
          <w:rFonts w:cs="Times New Roman"/>
        </w:rPr>
        <w:t>L</w:t>
      </w:r>
      <w:r w:rsidR="003F1D45">
        <w:rPr>
          <w:rFonts w:cs="Times New Roman"/>
        </w:rPr>
        <w:t>2</w:t>
      </w:r>
      <w:r w:rsidR="00CA454F">
        <w:rPr>
          <w:rFonts w:cs="Times New Roman"/>
        </w:rPr>
        <w:t xml:space="preserve">; Table </w:t>
      </w:r>
      <w:r w:rsidR="001F7AC1">
        <w:rPr>
          <w:rFonts w:cs="Times New Roman"/>
        </w:rPr>
        <w:t>A</w:t>
      </w:r>
      <w:r w:rsidR="00721201">
        <w:rPr>
          <w:rFonts w:cs="Times New Roman"/>
        </w:rPr>
        <w:t>.</w:t>
      </w:r>
      <w:r w:rsidR="00CA454F">
        <w:rPr>
          <w:rFonts w:cs="Times New Roman"/>
        </w:rPr>
        <w:t>2</w:t>
      </w:r>
      <w:r w:rsidR="003F1D45">
        <w:rPr>
          <w:rFonts w:cs="Times New Roman"/>
        </w:rPr>
        <w:t xml:space="preserve">). </w:t>
      </w:r>
    </w:p>
    <w:p w14:paraId="008C2D33" w14:textId="194B59CA" w:rsidR="00CB0A92" w:rsidRDefault="008B189E" w:rsidP="00F31CB2">
      <w:pPr>
        <w:ind w:firstLine="720"/>
      </w:pPr>
      <w:r>
        <w:lastRenderedPageBreak/>
        <w:t xml:space="preserve">A remaining structural problem in the model is the age at first reproduction. </w:t>
      </w:r>
      <w:r w:rsidR="00CB0A92">
        <w:t xml:space="preserve">According to the model, individuals spend one month in the </w:t>
      </w:r>
      <w:r>
        <w:t xml:space="preserve">larval </w:t>
      </w:r>
      <w:r w:rsidR="00CB0A92">
        <w:t xml:space="preserve">stage and </w:t>
      </w:r>
      <w:r w:rsidR="005C7D0E">
        <w:t xml:space="preserve">approximately </w:t>
      </w:r>
      <w:r w:rsidR="00CB0A92">
        <w:t xml:space="preserve">11 months on average in the juvenile stage. Then, they mature and reproduce. Therefore, the first offspring appears </w:t>
      </w:r>
      <w:r w:rsidR="009C7FEE">
        <w:t>in</w:t>
      </w:r>
      <w:r w:rsidR="00CB0A92">
        <w:t xml:space="preserve"> </w:t>
      </w:r>
      <w:r w:rsidR="005C7D0E">
        <w:t xml:space="preserve">approximately </w:t>
      </w:r>
      <w:r w:rsidR="00CB0A92">
        <w:t>13 month</w:t>
      </w:r>
      <w:r w:rsidR="009C7FEE">
        <w:t>s</w:t>
      </w:r>
      <w:r w:rsidR="00CB0A92">
        <w:t xml:space="preserve"> on average. </w:t>
      </w:r>
      <w:r w:rsidR="009C7FEE">
        <w:t xml:space="preserve">One way to correct for the problem is </w:t>
      </w:r>
      <w:r w:rsidR="00CB0A92">
        <w:t xml:space="preserve">to assume that individuals in pre-mature stage (juvenile stage) </w:t>
      </w:r>
      <w:r w:rsidR="009C7FEE">
        <w:t xml:space="preserve">reproduce at the same time they </w:t>
      </w:r>
      <w:r w:rsidR="00CB0A92">
        <w:t xml:space="preserve">mature </w:t>
      </w:r>
      <w:r w:rsidR="009C7FEE">
        <w:t>w</w:t>
      </w:r>
      <w:r w:rsidR="009C7FEE" w:rsidRPr="009C7FEE">
        <w:t xml:space="preserve">hen a post-breeding census model is </w:t>
      </w:r>
      <w:r w:rsidR="009C7FEE">
        <w:t>used (e.g.</w:t>
      </w:r>
      <w:r w:rsidR="0026418C">
        <w:t xml:space="preserve"> Brault and Caswell 1993</w:t>
      </w:r>
      <w:r w:rsidR="009C7FEE">
        <w:t>)</w:t>
      </w:r>
      <w:r w:rsidR="005C7D0E">
        <w:t xml:space="preserve">, by adding </w:t>
      </w:r>
      <w:r w:rsidR="00CB0A92">
        <w:t xml:space="preserve">a fertility rate to the pre-mature stage. </w:t>
      </w:r>
      <w:r w:rsidR="009C7FEE">
        <w:t xml:space="preserve">In model L2, </w:t>
      </w:r>
      <w:r w:rsidR="00780B3A" w:rsidRPr="009C7FEE">
        <w:rPr>
          <w:noProof/>
          <w:position w:val="-18"/>
        </w:rPr>
        <w:object w:dxaOrig="440" w:dyaOrig="480" w14:anchorId="1E0F9A9B">
          <v:shape id="_x0000_i1131" type="#_x0000_t75" alt="" style="width:21.85pt;height:24.2pt;mso-width-percent:0;mso-height-percent:0;mso-width-percent:0;mso-height-percent:0" o:ole="">
            <v:imagedata r:id="rId12" o:title=""/>
          </v:shape>
          <o:OLEObject Type="Embed" ProgID="Equation.DSMT4" ShapeID="_x0000_i1131" DrawAspect="Content" ObjectID="_1596972790" r:id="rId13"/>
        </w:object>
      </w:r>
      <w:r w:rsidR="009C7FEE">
        <w:t xml:space="preserve"> of juveniles mature</w:t>
      </w:r>
      <w:r w:rsidR="00AB15FC">
        <w:t xml:space="preserve"> each month</w:t>
      </w:r>
      <w:r w:rsidR="009C7FEE">
        <w:t xml:space="preserve">. Therefore, </w:t>
      </w:r>
      <w:r w:rsidR="00EB7E88">
        <w:t xml:space="preserve">in the next model, </w:t>
      </w:r>
      <w:r w:rsidR="009C7FEE">
        <w:t xml:space="preserve">fertility rate </w:t>
      </w:r>
      <w:r w:rsidR="00780B3A" w:rsidRPr="009C7FEE">
        <w:rPr>
          <w:noProof/>
          <w:position w:val="-24"/>
        </w:rPr>
        <w:object w:dxaOrig="2040" w:dyaOrig="620" w14:anchorId="08DEDD8A">
          <v:shape id="_x0000_i1130" type="#_x0000_t75" alt="" style="width:100.9pt;height:31.3pt;mso-width-percent:0;mso-height-percent:0;mso-width-percent:0;mso-height-percent:0" o:ole="">
            <v:imagedata r:id="rId14" o:title=""/>
          </v:shape>
          <o:OLEObject Type="Embed" ProgID="Equation.DSMT4" ShapeID="_x0000_i1130" DrawAspect="Content" ObjectID="_1596972791" r:id="rId15"/>
        </w:object>
      </w:r>
      <w:r w:rsidR="009C7FEE">
        <w:t xml:space="preserve"> </w:t>
      </w:r>
      <w:r w:rsidR="00CB0A92">
        <w:t xml:space="preserve"> </w:t>
      </w:r>
      <w:r w:rsidR="009C7FEE">
        <w:t xml:space="preserve">was added for the juvenile stage (i.e. &lt;1,2&gt; element of the matrix. In words, this means that </w:t>
      </w:r>
      <w:r w:rsidR="00780B3A" w:rsidRPr="007A1DED">
        <w:rPr>
          <w:noProof/>
          <w:position w:val="-18"/>
        </w:rPr>
        <w:object w:dxaOrig="440" w:dyaOrig="480" w14:anchorId="13AFDD3D">
          <v:shape id="_x0000_i1129" type="#_x0000_t75" alt="" style="width:21.85pt;height:24.2pt;mso-width-percent:0;mso-height-percent:0;mso-width-percent:0;mso-height-percent:0" o:ole="">
            <v:imagedata r:id="rId16" o:title=""/>
          </v:shape>
          <o:OLEObject Type="Embed" ProgID="Equation.DSMT4" ShapeID="_x0000_i1129" DrawAspect="Content" ObjectID="_1596972792" r:id="rId17"/>
        </w:object>
      </w:r>
      <w:r w:rsidR="009C7FEE">
        <w:t xml:space="preserve"> </w:t>
      </w:r>
      <w:r w:rsidR="007A1DED">
        <w:t>of juveniles mature and survives over 27 days</w:t>
      </w:r>
      <w:r w:rsidR="00AB15FC">
        <w:t>,</w:t>
      </w:r>
      <w:r w:rsidR="007A1DED">
        <w:t xml:space="preserve"> proportion </w:t>
      </w:r>
      <w:r w:rsidR="00780B3A" w:rsidRPr="007A1DED">
        <w:rPr>
          <w:noProof/>
          <w:position w:val="-10"/>
        </w:rPr>
        <w:object w:dxaOrig="240" w:dyaOrig="260" w14:anchorId="308EBF69">
          <v:shape id="_x0000_i1128" type="#_x0000_t75" alt="" style="width:11.8pt;height:13pt;mso-width-percent:0;mso-height-percent:0;mso-width-percent:0;mso-height-percent:0" o:ole="">
            <v:imagedata r:id="rId18" o:title=""/>
          </v:shape>
          <o:OLEObject Type="Embed" ProgID="Equation.DSMT4" ShapeID="_x0000_i1128" DrawAspect="Content" ObjectID="_1596972793" r:id="rId19"/>
        </w:object>
      </w:r>
      <w:r w:rsidR="007A1DED">
        <w:t xml:space="preserve"> of them are females, which produce </w:t>
      </w:r>
      <w:r w:rsidR="00780B3A" w:rsidRPr="007A1DED">
        <w:rPr>
          <w:noProof/>
          <w:position w:val="-10"/>
        </w:rPr>
        <w:object w:dxaOrig="240" w:dyaOrig="320" w14:anchorId="5E9F44B3">
          <v:shape id="_x0000_i1127" type="#_x0000_t75" alt="" style="width:11.8pt;height:15.95pt;mso-width-percent:0;mso-height-percent:0;mso-width-percent:0;mso-height-percent:0" o:ole="">
            <v:imagedata r:id="rId20" o:title=""/>
          </v:shape>
          <o:OLEObject Type="Embed" ProgID="Equation.DSMT4" ShapeID="_x0000_i1127" DrawAspect="Content" ObjectID="_1596972794" r:id="rId21"/>
        </w:object>
      </w:r>
      <w:r w:rsidR="007A1DED">
        <w:t xml:space="preserve"> eggs</w:t>
      </w:r>
      <w:r w:rsidR="00AB15FC">
        <w:t>, and</w:t>
      </w:r>
      <w:r w:rsidR="007A1DED">
        <w:t xml:space="preserve"> </w:t>
      </w:r>
      <w:r w:rsidR="00AB15FC">
        <w:t>t</w:t>
      </w:r>
      <w:r w:rsidR="007A1DED">
        <w:t xml:space="preserve">hen, those eggs survive over </w:t>
      </w:r>
      <w:r w:rsidR="00780B3A" w:rsidRPr="007A1DED">
        <w:rPr>
          <w:noProof/>
          <w:position w:val="-12"/>
        </w:rPr>
        <w:object w:dxaOrig="360" w:dyaOrig="360" w14:anchorId="05A13860">
          <v:shape id="_x0000_i1126" type="#_x0000_t75" alt="" style="width:18.3pt;height:18.3pt;mso-width-percent:0;mso-height-percent:0;mso-width-percent:0;mso-height-percent:0" o:ole="">
            <v:imagedata r:id="rId22" o:title=""/>
          </v:shape>
          <o:OLEObject Type="Embed" ProgID="Equation.DSMT4" ShapeID="_x0000_i1126" DrawAspect="Content" ObjectID="_1596972795" r:id="rId23"/>
        </w:object>
      </w:r>
      <w:r w:rsidR="007A1DED">
        <w:t xml:space="preserve"> days. We</w:t>
      </w:r>
      <w:r w:rsidR="00916753">
        <w:t xml:space="preserve"> refer this model as L3</w:t>
      </w:r>
      <w:r w:rsidR="007A1DED">
        <w:t>.</w:t>
      </w:r>
    </w:p>
    <w:p w14:paraId="1CAEAE3C" w14:textId="2685BF55" w:rsidR="003F1D45" w:rsidRDefault="00AA025C" w:rsidP="00916753">
      <w:pPr>
        <w:ind w:firstLine="720"/>
        <w:rPr>
          <w:rFonts w:cs="Times New Roman"/>
        </w:rPr>
      </w:pPr>
      <w:r>
        <w:t xml:space="preserve">The transition </w:t>
      </w:r>
      <w:r w:rsidR="00916753">
        <w:t xml:space="preserve">rate </w:t>
      </w:r>
      <w:r>
        <w:t>calculations in the above three models (L1-L3) assume proportion</w:t>
      </w:r>
      <w:r w:rsidR="00780B3A" w:rsidRPr="00AA025C">
        <w:rPr>
          <w:noProof/>
          <w:position w:val="-18"/>
        </w:rPr>
        <w:object w:dxaOrig="400" w:dyaOrig="480" w14:anchorId="4AC8C991">
          <v:shape id="_x0000_i1125" type="#_x0000_t75" alt="" style="width:17.1pt;height:24.2pt;mso-width-percent:0;mso-height-percent:0;mso-width-percent:0;mso-height-percent:0" o:ole="">
            <v:imagedata r:id="rId24" o:title=""/>
          </v:shape>
          <o:OLEObject Type="Embed" ProgID="Equation.DSMT4" ShapeID="_x0000_i1125" DrawAspect="Content" ObjectID="_1596972796" r:id="rId25"/>
        </w:object>
      </w:r>
      <w:r>
        <w:t xml:space="preserve"> makes a transition </w:t>
      </w:r>
      <w:r w:rsidR="00AB15FC">
        <w:t>from juvenile to adult stage</w:t>
      </w:r>
      <w:r>
        <w:t xml:space="preserve"> when the average duration i</w:t>
      </w:r>
      <w:r w:rsidR="00AB15FC">
        <w:t>s</w:t>
      </w:r>
      <w:r>
        <w:t xml:space="preserve"> </w:t>
      </w:r>
      <w:r w:rsidR="00780B3A" w:rsidRPr="00AA025C">
        <w:rPr>
          <w:noProof/>
          <w:position w:val="-4"/>
        </w:rPr>
        <w:object w:dxaOrig="240" w:dyaOrig="240" w14:anchorId="4F9925C3">
          <v:shape id="_x0000_i1124" type="#_x0000_t75" alt="" style="width:11.8pt;height:11.8pt;mso-width-percent:0;mso-height-percent:0;mso-width-percent:0;mso-height-percent:0" o:ole="">
            <v:imagedata r:id="rId26" o:title=""/>
          </v:shape>
          <o:OLEObject Type="Embed" ProgID="Equation.DSMT4" ShapeID="_x0000_i1124" DrawAspect="Content" ObjectID="_1596972797" r:id="rId27"/>
        </w:object>
      </w:r>
      <w:r>
        <w:t xml:space="preserve">. </w:t>
      </w:r>
      <w:r w:rsidR="00916753">
        <w:t xml:space="preserve">This is an approximation assuming the survival rate is 1. </w:t>
      </w:r>
      <w:r>
        <w:t>However, in reality, some of them die before reaching the final age within the stage so that the proportion</w:t>
      </w:r>
      <w:r w:rsidR="00AB15FC">
        <w:t xml:space="preserve"> making the transition</w:t>
      </w:r>
      <w:r>
        <w:t xml:space="preserve"> should be less</w:t>
      </w:r>
      <w:r w:rsidR="005C7D0E">
        <w:t xml:space="preserve"> than </w:t>
      </w:r>
      <w:r w:rsidR="00780B3A" w:rsidRPr="00AA025C">
        <w:rPr>
          <w:noProof/>
          <w:position w:val="-18"/>
        </w:rPr>
        <w:object w:dxaOrig="400" w:dyaOrig="480" w14:anchorId="47E757C9">
          <v:shape id="_x0000_i1123" type="#_x0000_t75" alt="" style="width:17.1pt;height:24.2pt;mso-width-percent:0;mso-height-percent:0;mso-width-percent:0;mso-height-percent:0" o:ole="">
            <v:imagedata r:id="rId24" o:title=""/>
          </v:shape>
          <o:OLEObject Type="Embed" ProgID="Equation.DSMT4" ShapeID="_x0000_i1123" DrawAspect="Content" ObjectID="_1596972798" r:id="rId28"/>
        </w:object>
      </w:r>
      <w:r>
        <w:t xml:space="preserve">. To account for the deaths, </w:t>
      </w:r>
      <w:r w:rsidR="00916753" w:rsidRPr="00B22C20">
        <w:t>Crouse et al. (</w:t>
      </w:r>
      <w:r w:rsidR="00B22C20" w:rsidRPr="00B22C20">
        <w:t>1987</w:t>
      </w:r>
      <w:r w:rsidR="00916753" w:rsidRPr="00B22C20">
        <w:t>)</w:t>
      </w:r>
      <w:r w:rsidR="00916753">
        <w:t xml:space="preserve"> developed a formula incorporating the survival rate. </w:t>
      </w:r>
      <w:r>
        <w:t xml:space="preserve"> </w:t>
      </w:r>
      <w:r w:rsidR="00916753">
        <w:t xml:space="preserve">For the lionfish model, the transition rates </w:t>
      </w:r>
      <w:r w:rsidR="00EB7E88">
        <w:t xml:space="preserve">for juvenile stage </w:t>
      </w:r>
      <w:r w:rsidR="00EB7E88" w:rsidRPr="00EB7E88">
        <w:rPr>
          <w:rFonts w:ascii="Times New Roman" w:hAnsi="Times New Roman" w:cs="Times New Roman"/>
          <w:i/>
        </w:rPr>
        <w:t>J</w:t>
      </w:r>
      <w:r w:rsidR="00916753">
        <w:t xml:space="preserve"> become</w:t>
      </w:r>
    </w:p>
    <w:p w14:paraId="745EE9D2" w14:textId="77777777" w:rsidR="003F1D45" w:rsidRDefault="003F1D45" w:rsidP="003F1D45">
      <w:pPr>
        <w:pStyle w:val="MTDisplayEquation"/>
      </w:pPr>
      <w:r>
        <w:tab/>
      </w:r>
      <w:r w:rsidR="00780B3A" w:rsidRPr="006C29A2">
        <w:rPr>
          <w:noProof/>
          <w:position w:val="-60"/>
        </w:rPr>
        <w:object w:dxaOrig="1359" w:dyaOrig="1320" w14:anchorId="42CBD1E2">
          <v:shape id="_x0000_i1122" type="#_x0000_t75" alt="" style="width:67.85pt;height:64.9pt;mso-width-percent:0;mso-height-percent:0;mso-width-percent:0;mso-height-percent:0" o:ole="">
            <v:imagedata r:id="rId29" o:title=""/>
          </v:shape>
          <o:OLEObject Type="Embed" ProgID="Equation.DSMT4" ShapeID="_x0000_i1122" DrawAspect="Content" ObjectID="_1596972799" r:id="rId30"/>
        </w:object>
      </w:r>
      <w:r w:rsidR="00916753">
        <w:t>,</w:t>
      </w:r>
      <w:r>
        <w:t xml:space="preserve"> </w:t>
      </w:r>
    </w:p>
    <w:p w14:paraId="783D0134" w14:textId="77777777" w:rsidR="003F1D45" w:rsidRDefault="003F1D45" w:rsidP="003F1D45">
      <w:pPr>
        <w:pStyle w:val="MTDisplayEquation"/>
      </w:pPr>
      <w:r>
        <w:tab/>
      </w:r>
      <w:r w:rsidR="00780B3A" w:rsidRPr="006C29A2">
        <w:rPr>
          <w:noProof/>
          <w:position w:val="-60"/>
        </w:rPr>
        <w:object w:dxaOrig="1400" w:dyaOrig="1040" w14:anchorId="4EACBA2A">
          <v:shape id="_x0000_i1121" type="#_x0000_t75" alt="" style="width:70.25pt;height:51.95pt;mso-width-percent:0;mso-height-percent:0;mso-width-percent:0;mso-height-percent:0" o:ole="">
            <v:imagedata r:id="rId31" o:title=""/>
          </v:shape>
          <o:OLEObject Type="Embed" ProgID="Equation.DSMT4" ShapeID="_x0000_i1121" DrawAspect="Content" ObjectID="_1596972800" r:id="rId32"/>
        </w:object>
      </w:r>
      <w:r w:rsidR="00916753">
        <w:t>,</w:t>
      </w:r>
      <w:r>
        <w:t xml:space="preserve"> </w:t>
      </w:r>
    </w:p>
    <w:p w14:paraId="57641D4D" w14:textId="7AE18B89" w:rsidR="003F1D45" w:rsidRDefault="003F1D45" w:rsidP="003F1D45">
      <w:r>
        <w:t>where</w:t>
      </w:r>
      <w:r w:rsidR="00EB7E88">
        <w:t xml:space="preserve"> </w:t>
      </w:r>
      <w:r w:rsidR="00780B3A" w:rsidRPr="00EB7E88">
        <w:rPr>
          <w:noProof/>
          <w:position w:val="-12"/>
        </w:rPr>
        <w:object w:dxaOrig="279" w:dyaOrig="360" w14:anchorId="4658ECEA">
          <v:shape id="_x0000_i1120" type="#_x0000_t75" alt="" style="width:14.15pt;height:18.3pt;mso-width-percent:0;mso-height-percent:0;mso-width-percent:0;mso-height-percent:0" o:ole="">
            <v:imagedata r:id="rId33" o:title=""/>
          </v:shape>
          <o:OLEObject Type="Embed" ProgID="Equation.DSMT4" ShapeID="_x0000_i1120" DrawAspect="Content" ObjectID="_1596972801" r:id="rId34"/>
        </w:object>
      </w:r>
      <w:r w:rsidR="00EB7E88">
        <w:t xml:space="preserve"> is the proportion of juveniles that survive and remain in the juvenile stage, </w:t>
      </w:r>
      <w:r w:rsidR="00780B3A" w:rsidRPr="00EB7E88">
        <w:rPr>
          <w:noProof/>
          <w:position w:val="-12"/>
        </w:rPr>
        <w:object w:dxaOrig="340" w:dyaOrig="360" w14:anchorId="175407CE">
          <v:shape id="_x0000_i1119" type="#_x0000_t75" alt="" style="width:17.1pt;height:18.3pt;mso-width-percent:0;mso-height-percent:0;mso-width-percent:0;mso-height-percent:0" o:ole="">
            <v:imagedata r:id="rId35" o:title=""/>
          </v:shape>
          <o:OLEObject Type="Embed" ProgID="Equation.DSMT4" ShapeID="_x0000_i1119" DrawAspect="Content" ObjectID="_1596972802" r:id="rId36"/>
        </w:object>
      </w:r>
      <w:r w:rsidR="00EB7E88">
        <w:t xml:space="preserve"> is the proportion of juveniles that survive and transition into the adult stage, and</w:t>
      </w:r>
      <w:r>
        <w:t xml:space="preserve"> </w:t>
      </w:r>
      <w:r w:rsidR="00780B3A" w:rsidRPr="004035E8">
        <w:rPr>
          <w:noProof/>
          <w:position w:val="-14"/>
        </w:rPr>
        <w:object w:dxaOrig="960" w:dyaOrig="400" w14:anchorId="49FA75EC">
          <v:shape id="_x0000_i1118" type="#_x0000_t75" alt="" style="width:47.8pt;height:20.05pt;mso-width-percent:0;mso-height-percent:0;mso-width-percent:0;mso-height-percent:0" o:ole="">
            <v:imagedata r:id="rId37" o:title=""/>
          </v:shape>
          <o:OLEObject Type="Embed" ProgID="Equation.DSMT4" ShapeID="_x0000_i1118" DrawAspect="Content" ObjectID="_1596972803" r:id="rId38"/>
        </w:object>
      </w:r>
      <w:r>
        <w:t xml:space="preserve"> </w:t>
      </w:r>
      <w:r w:rsidR="00EB7E88">
        <w:t xml:space="preserve">is the </w:t>
      </w:r>
      <w:r>
        <w:t>stage specific survival rate</w:t>
      </w:r>
      <w:r w:rsidR="00AB15FC">
        <w:t xml:space="preserve"> of juveniles</w:t>
      </w:r>
      <w:r>
        <w:t xml:space="preserve">. </w:t>
      </w:r>
      <w:r w:rsidR="00916753">
        <w:t xml:space="preserve">The associated fertility rate for the juvenile stage is </w:t>
      </w:r>
    </w:p>
    <w:p w14:paraId="36C50517" w14:textId="77777777" w:rsidR="00916753" w:rsidRDefault="00916753" w:rsidP="00916753">
      <w:pPr>
        <w:pStyle w:val="MTDisplayEquation"/>
      </w:pPr>
      <w:r>
        <w:tab/>
      </w:r>
      <w:r w:rsidR="00780B3A" w:rsidRPr="00916753">
        <w:rPr>
          <w:noProof/>
          <w:position w:val="-60"/>
        </w:rPr>
        <w:object w:dxaOrig="2860" w:dyaOrig="1040" w14:anchorId="1C05E31D">
          <v:shape id="_x0000_i1117" type="#_x0000_t75" alt="" style="width:142.8pt;height:51.95pt;mso-width-percent:0;mso-height-percent:0;mso-width-percent:0;mso-height-percent:0" o:ole="">
            <v:imagedata r:id="rId39" o:title=""/>
          </v:shape>
          <o:OLEObject Type="Embed" ProgID="Equation.DSMT4" ShapeID="_x0000_i1117" DrawAspect="Content" ObjectID="_1596972804" r:id="rId40"/>
        </w:object>
      </w:r>
      <w:r>
        <w:t xml:space="preserve"> .</w:t>
      </w:r>
    </w:p>
    <w:p w14:paraId="3F610F55" w14:textId="65FFF74E" w:rsidR="00916753" w:rsidRPr="00916753" w:rsidRDefault="00916753" w:rsidP="00916753">
      <w:pPr>
        <w:rPr>
          <w:lang w:eastAsia="ja-JP"/>
        </w:rPr>
      </w:pPr>
      <w:r>
        <w:rPr>
          <w:lang w:eastAsia="ja-JP"/>
        </w:rPr>
        <w:t>We refer</w:t>
      </w:r>
      <w:r w:rsidR="00093CEB">
        <w:rPr>
          <w:lang w:eastAsia="ja-JP"/>
        </w:rPr>
        <w:t xml:space="preserve"> </w:t>
      </w:r>
      <w:r>
        <w:rPr>
          <w:lang w:eastAsia="ja-JP"/>
        </w:rPr>
        <w:t xml:space="preserve">this model as L4. </w:t>
      </w:r>
    </w:p>
    <w:p w14:paraId="099610C4" w14:textId="04D24285" w:rsidR="003F1D45" w:rsidRDefault="003F1D45" w:rsidP="003F1D45">
      <w:pPr>
        <w:ind w:firstLine="720"/>
        <w:rPr>
          <w:rFonts w:cs="Times New Roman"/>
        </w:rPr>
      </w:pPr>
      <w:r>
        <w:t xml:space="preserve">The above </w:t>
      </w:r>
      <w:r w:rsidR="00916753">
        <w:t xml:space="preserve">transition </w:t>
      </w:r>
      <w:r>
        <w:t xml:space="preserve">calculation is accurate when λ is close to 1. When it is far from 1, </w:t>
      </w:r>
      <w:r w:rsidRPr="006558DE">
        <w:rPr>
          <w:rFonts w:ascii="Times New Roman" w:hAnsi="Times New Roman" w:cs="Times New Roman"/>
          <w:i/>
        </w:rPr>
        <w:t>P</w:t>
      </w:r>
      <w:r w:rsidRPr="006558DE">
        <w:rPr>
          <w:rFonts w:ascii="Times New Roman" w:hAnsi="Times New Roman" w:cs="Times New Roman"/>
          <w:i/>
          <w:vertAlign w:val="subscript"/>
        </w:rPr>
        <w:t>J</w:t>
      </w:r>
      <w:r>
        <w:t xml:space="preserve"> and </w:t>
      </w:r>
      <w:r w:rsidRPr="006558DE">
        <w:rPr>
          <w:rFonts w:ascii="Times New Roman" w:hAnsi="Times New Roman" w:cs="Times New Roman"/>
          <w:i/>
        </w:rPr>
        <w:t>G</w:t>
      </w:r>
      <w:r w:rsidRPr="006558DE">
        <w:rPr>
          <w:rFonts w:ascii="Times New Roman" w:hAnsi="Times New Roman" w:cs="Times New Roman"/>
          <w:i/>
          <w:vertAlign w:val="subscript"/>
        </w:rPr>
        <w:t>J</w:t>
      </w:r>
      <w:r>
        <w:rPr>
          <w:rFonts w:cs="Times New Roman"/>
        </w:rPr>
        <w:t xml:space="preserve"> calculations need to be modified</w:t>
      </w:r>
      <w:r w:rsidR="00916753">
        <w:rPr>
          <w:rFonts w:cs="Times New Roman"/>
        </w:rPr>
        <w:t xml:space="preserve"> incorporating </w:t>
      </w:r>
      <w:r w:rsidR="00916753">
        <w:t xml:space="preserve">λ </w:t>
      </w:r>
      <w:r w:rsidR="00916753">
        <w:rPr>
          <w:rFonts w:cs="Times New Roman"/>
        </w:rPr>
        <w:t>(</w:t>
      </w:r>
      <w:r w:rsidR="00B22C20" w:rsidRPr="00B22C20">
        <w:rPr>
          <w:rFonts w:cs="Times New Roman"/>
        </w:rPr>
        <w:t>Crowder et al. 1994</w:t>
      </w:r>
      <w:r w:rsidR="00916753">
        <w:rPr>
          <w:rFonts w:cs="Times New Roman"/>
        </w:rPr>
        <w:t xml:space="preserve">). For the juvenile stage of lionfish, </w:t>
      </w:r>
      <w:r>
        <w:rPr>
          <w:rFonts w:cs="Times New Roman"/>
        </w:rPr>
        <w:t xml:space="preserve"> </w:t>
      </w:r>
    </w:p>
    <w:p w14:paraId="5D0DDD5C" w14:textId="77777777" w:rsidR="003F1D45" w:rsidRDefault="003F1D45" w:rsidP="003F1D45">
      <w:pPr>
        <w:pStyle w:val="MTDisplayEquation"/>
      </w:pPr>
      <w:r>
        <w:lastRenderedPageBreak/>
        <w:tab/>
      </w:r>
      <w:r w:rsidR="00780B3A" w:rsidRPr="000B5D80">
        <w:rPr>
          <w:noProof/>
          <w:position w:val="-66"/>
        </w:rPr>
        <w:object w:dxaOrig="1920" w:dyaOrig="1440" w14:anchorId="6419A92C">
          <v:shape id="_x0000_i1116" type="#_x0000_t75" alt="" style="width:96.2pt;height:1in;mso-width-percent:0;mso-height-percent:0;mso-width-percent:0;mso-height-percent:0" o:ole="">
            <v:imagedata r:id="rId41" o:title=""/>
          </v:shape>
          <o:OLEObject Type="Embed" ProgID="Equation.DSMT4" ShapeID="_x0000_i1116" DrawAspect="Content" ObjectID="_1596972805" r:id="rId42"/>
        </w:object>
      </w:r>
      <w:r>
        <w:t xml:space="preserve"> </w:t>
      </w:r>
      <w:r w:rsidR="00916753">
        <w:t>,</w:t>
      </w:r>
    </w:p>
    <w:p w14:paraId="77F1E810" w14:textId="77777777" w:rsidR="003F1D45" w:rsidRDefault="003F1D45" w:rsidP="003F1D45">
      <w:pPr>
        <w:pStyle w:val="MTDisplayEquation"/>
      </w:pPr>
      <w:r>
        <w:tab/>
      </w:r>
      <w:r w:rsidR="00780B3A" w:rsidRPr="000B5D80">
        <w:rPr>
          <w:noProof/>
          <w:position w:val="-66"/>
        </w:rPr>
        <w:object w:dxaOrig="1939" w:dyaOrig="1440" w14:anchorId="4A3C4EF5">
          <v:shape id="_x0000_i1115" type="#_x0000_t75" alt="" style="width:96.8pt;height:1in;mso-width-percent:0;mso-height-percent:0;mso-width-percent:0;mso-height-percent:0" o:ole="">
            <v:imagedata r:id="rId43" o:title=""/>
          </v:shape>
          <o:OLEObject Type="Embed" ProgID="Equation.DSMT4" ShapeID="_x0000_i1115" DrawAspect="Content" ObjectID="_1596972806" r:id="rId44"/>
        </w:object>
      </w:r>
      <w:r w:rsidR="00916753">
        <w:t>,</w:t>
      </w:r>
    </w:p>
    <w:p w14:paraId="16609F42" w14:textId="77777777" w:rsidR="007C0EDC" w:rsidRPr="007C0EDC" w:rsidRDefault="007C0EDC" w:rsidP="007C0EDC">
      <w:pPr>
        <w:pStyle w:val="MTDisplayEquation"/>
      </w:pPr>
      <w:r>
        <w:tab/>
      </w:r>
      <w:r w:rsidR="00780B3A" w:rsidRPr="00677FFB">
        <w:rPr>
          <w:noProof/>
          <w:position w:val="-66"/>
        </w:rPr>
        <w:object w:dxaOrig="3420" w:dyaOrig="1440" w14:anchorId="79A2E165">
          <v:shape id="_x0000_i1114" type="#_x0000_t75" alt="" style="width:171.15pt;height:1in;mso-width-percent:0;mso-height-percent:0;mso-width-percent:0;mso-height-percent:0" o:ole="">
            <v:imagedata r:id="rId45" o:title=""/>
          </v:shape>
          <o:OLEObject Type="Embed" ProgID="Equation.DSMT4" ShapeID="_x0000_i1114" DrawAspect="Content" ObjectID="_1596972807" r:id="rId46"/>
        </w:object>
      </w:r>
      <w:r>
        <w:t xml:space="preserve"> .</w:t>
      </w:r>
    </w:p>
    <w:p w14:paraId="13CA5AC1" w14:textId="2254E682" w:rsidR="003F1D45" w:rsidRDefault="003F1D45" w:rsidP="003F1D45">
      <w:pPr>
        <w:pStyle w:val="MTDisplayEquation"/>
      </w:pPr>
      <w:r>
        <w:t xml:space="preserve">In this method, </w:t>
      </w:r>
      <w:r w:rsidR="007C0EDC">
        <w:t>λ is needed to calculate a population matrix, but λ is</w:t>
      </w:r>
      <w:r w:rsidR="00093CEB">
        <w:t xml:space="preserve"> often</w:t>
      </w:r>
      <w:r w:rsidR="007C0EDC">
        <w:t xml:space="preserve"> a quantity calculated from a population matrix. However, </w:t>
      </w:r>
      <w:r w:rsidR="007C0EDC" w:rsidRPr="00B22C20">
        <w:rPr>
          <w:rFonts w:cs="Times New Roman"/>
        </w:rPr>
        <w:t>Crowder et al. (</w:t>
      </w:r>
      <w:r w:rsidR="00B22C20" w:rsidRPr="00B22C20">
        <w:rPr>
          <w:rFonts w:cs="Times New Roman"/>
        </w:rPr>
        <w:t>1994</w:t>
      </w:r>
      <w:r w:rsidR="007C0EDC" w:rsidRPr="00B22C20">
        <w:rPr>
          <w:rFonts w:cs="Times New Roman"/>
        </w:rPr>
        <w:t>)</w:t>
      </w:r>
      <w:r w:rsidR="007C0EDC">
        <w:rPr>
          <w:rFonts w:cs="Times New Roman"/>
        </w:rPr>
        <w:t xml:space="preserve"> have demonstrated that </w:t>
      </w:r>
      <w:r w:rsidR="007C0EDC">
        <w:t>λ can be obtained iteratively. In this approach,</w:t>
      </w:r>
      <w:r>
        <w:t xml:space="preserve"> λ </w:t>
      </w:r>
      <w:r w:rsidR="007C0EDC">
        <w:t>is</w:t>
      </w:r>
      <w:r>
        <w:t xml:space="preserve"> </w:t>
      </w:r>
      <w:r w:rsidR="00AB15FC">
        <w:t xml:space="preserve">initially </w:t>
      </w:r>
      <w:r>
        <w:t>set to</w:t>
      </w:r>
      <w:r w:rsidR="007C0EDC">
        <w:t xml:space="preserve"> an arbitrary value, </w:t>
      </w:r>
      <w:r>
        <w:t xml:space="preserve">the population matrix </w:t>
      </w:r>
      <w:r w:rsidR="007C0EDC">
        <w:t xml:space="preserve">with the initial λ is used to calculate </w:t>
      </w:r>
      <w:r w:rsidR="00AB15FC">
        <w:t xml:space="preserve">a </w:t>
      </w:r>
      <w:r w:rsidR="007C0EDC">
        <w:t>new</w:t>
      </w:r>
      <w:r>
        <w:t xml:space="preserve"> λ, </w:t>
      </w:r>
      <w:r w:rsidR="007C0EDC">
        <w:t xml:space="preserve">and then </w:t>
      </w:r>
      <w:r>
        <w:t xml:space="preserve">the population matrix </w:t>
      </w:r>
      <w:r w:rsidR="007C0EDC">
        <w:t>is</w:t>
      </w:r>
      <w:r>
        <w:t xml:space="preserve"> modified using the </w:t>
      </w:r>
      <w:r w:rsidR="007C0EDC">
        <w:t>updated</w:t>
      </w:r>
      <w:r>
        <w:t xml:space="preserve"> λ</w:t>
      </w:r>
      <w:r w:rsidR="007C0EDC">
        <w:t>. We refer this model</w:t>
      </w:r>
      <w:r w:rsidR="00BF05E3">
        <w:t xml:space="preserve"> as L5. </w:t>
      </w:r>
    </w:p>
    <w:p w14:paraId="5508654B" w14:textId="6C8D0878" w:rsidR="000B5D80" w:rsidRDefault="003F1D45" w:rsidP="003F1D45">
      <w:r>
        <w:tab/>
        <w:t>Finally, the Leslie matri</w:t>
      </w:r>
      <w:r w:rsidR="00484A27">
        <w:t>ces</w:t>
      </w:r>
      <w:r>
        <w:t xml:space="preserve"> </w:t>
      </w:r>
      <w:r w:rsidR="00093CEB">
        <w:t xml:space="preserve">(age-structured models) </w:t>
      </w:r>
      <w:r w:rsidR="00484A27">
        <w:t>were</w:t>
      </w:r>
      <w:r>
        <w:t xml:space="preserve"> constructed based on the parameters in the table (</w:t>
      </w:r>
      <w:r w:rsidR="00F37F98">
        <w:t>L</w:t>
      </w:r>
      <w:r>
        <w:t>6</w:t>
      </w:r>
      <w:r w:rsidR="00F37F98">
        <w:t>-L</w:t>
      </w:r>
      <w:r w:rsidR="00484A27">
        <w:t>8</w:t>
      </w:r>
      <w:r>
        <w:t>). This model consist</w:t>
      </w:r>
      <w:r w:rsidR="00E30503">
        <w:t>s</w:t>
      </w:r>
      <w:r>
        <w:t xml:space="preserve"> of 1</w:t>
      </w:r>
      <w:r w:rsidR="00BF05E3">
        <w:t>3</w:t>
      </w:r>
      <w:r>
        <w:t xml:space="preserve"> age classes</w:t>
      </w:r>
      <w:r w:rsidR="00484A27">
        <w:t>.</w:t>
      </w:r>
      <w:r w:rsidR="00BF05E3">
        <w:t xml:space="preserve"> </w:t>
      </w:r>
      <w:r w:rsidR="00E30503">
        <w:t xml:space="preserve">In this model, age class 1 has the survival rate of </w:t>
      </w:r>
      <w:r w:rsidR="00780B3A" w:rsidRPr="00CA1C8B">
        <w:rPr>
          <w:noProof/>
          <w:position w:val="-6"/>
        </w:rPr>
        <w:object w:dxaOrig="660" w:dyaOrig="320" w14:anchorId="370FDD3A">
          <v:shape id="_x0000_i1113" type="#_x0000_t75" alt="" style="width:33.05pt;height:15.95pt;mso-width-percent:0;mso-height-percent:0;mso-width-percent:0;mso-height-percent:0" o:ole="">
            <v:imagedata r:id="rId47" o:title=""/>
          </v:shape>
          <o:OLEObject Type="Embed" ProgID="Equation.DSMT4" ShapeID="_x0000_i1113" DrawAspect="Content" ObjectID="_1596972808" r:id="rId48"/>
        </w:object>
      </w:r>
      <w:r w:rsidR="00E30503">
        <w:t xml:space="preserve">, age classes 2 to 12 have the survival rate of </w:t>
      </w:r>
      <w:r w:rsidR="00780B3A" w:rsidRPr="00E30503">
        <w:rPr>
          <w:noProof/>
          <w:position w:val="-6"/>
        </w:rPr>
        <w:object w:dxaOrig="499" w:dyaOrig="320" w14:anchorId="0367E225">
          <v:shape id="_x0000_i1112" type="#_x0000_t75" alt="" style="width:24.8pt;height:15.95pt;mso-width-percent:0;mso-height-percent:0;mso-width-percent:0;mso-height-percent:0" o:ole="">
            <v:imagedata r:id="rId49" o:title=""/>
          </v:shape>
          <o:OLEObject Type="Embed" ProgID="Equation.DSMT4" ShapeID="_x0000_i1112" DrawAspect="Content" ObjectID="_1596972809" r:id="rId50"/>
        </w:object>
      </w:r>
      <w:r w:rsidR="00E30503">
        <w:t xml:space="preserve">, and age class 13 has survival rate of </w:t>
      </w:r>
      <w:r w:rsidR="00780B3A" w:rsidRPr="00CA1C8B">
        <w:rPr>
          <w:noProof/>
          <w:position w:val="-6"/>
        </w:rPr>
        <w:object w:dxaOrig="499" w:dyaOrig="320" w14:anchorId="4582620E">
          <v:shape id="_x0000_i1111" type="#_x0000_t75" alt="" style="width:24.8pt;height:15.95pt;mso-width-percent:0;mso-height-percent:0;mso-width-percent:0;mso-height-percent:0" o:ole="">
            <v:imagedata r:id="rId51" o:title=""/>
          </v:shape>
          <o:OLEObject Type="Embed" ProgID="Equation.DSMT4" ShapeID="_x0000_i1111" DrawAspect="Content" ObjectID="_1596972810" r:id="rId52"/>
        </w:object>
      </w:r>
      <w:r w:rsidR="00E30503">
        <w:t xml:space="preserve">, which appears in the &lt;13,13&gt; element of the matrix. </w:t>
      </w:r>
      <w:r w:rsidR="00093CEB">
        <w:t xml:space="preserve">Three Leslie matrices were constructed, and they </w:t>
      </w:r>
      <w:r w:rsidR="006E4690">
        <w:t xml:space="preserve">differed </w:t>
      </w:r>
      <w:r w:rsidR="00484A27">
        <w:t xml:space="preserve">in </w:t>
      </w:r>
      <w:r w:rsidR="006E4690">
        <w:t xml:space="preserve">the </w:t>
      </w:r>
      <w:r w:rsidR="00484A27">
        <w:t xml:space="preserve">fertility </w:t>
      </w:r>
      <w:r w:rsidR="006E4690">
        <w:t>coefficients</w:t>
      </w:r>
      <w:r w:rsidR="00484A27">
        <w:t>. The first Leslie matrix (</w:t>
      </w:r>
      <w:r w:rsidR="00F37F98">
        <w:t>L</w:t>
      </w:r>
      <w:r w:rsidR="00484A27">
        <w:t xml:space="preserve">6) omits the survival rates of parents in the fertility rates. Therefore, </w:t>
      </w:r>
      <w:r w:rsidR="006E4690">
        <w:t>the fertility coefficients</w:t>
      </w:r>
      <w:r w:rsidR="006E4690" w:rsidDel="006E4690">
        <w:t xml:space="preserve"> </w:t>
      </w:r>
      <w:r w:rsidR="00484A27">
        <w:t>of</w:t>
      </w:r>
      <w:r w:rsidR="006E4690">
        <w:t xml:space="preserve"> the</w:t>
      </w:r>
      <w:r w:rsidR="00484A27">
        <w:t xml:space="preserve"> 12</w:t>
      </w:r>
      <w:r w:rsidR="00484A27" w:rsidRPr="00E30503">
        <w:rPr>
          <w:vertAlign w:val="superscript"/>
        </w:rPr>
        <w:t>th</w:t>
      </w:r>
      <w:r w:rsidR="00484A27">
        <w:t xml:space="preserve"> and 13</w:t>
      </w:r>
      <w:r w:rsidR="00484A27" w:rsidRPr="00E30503">
        <w:rPr>
          <w:vertAlign w:val="superscript"/>
        </w:rPr>
        <w:t>th</w:t>
      </w:r>
      <w:r w:rsidR="00484A27">
        <w:t xml:space="preserve"> age classes are given by </w:t>
      </w:r>
      <w:r w:rsidR="00780B3A" w:rsidRPr="00857210">
        <w:rPr>
          <w:noProof/>
          <w:position w:val="-10"/>
        </w:rPr>
        <w:object w:dxaOrig="940" w:dyaOrig="360" w14:anchorId="51BA05A1">
          <v:shape id="_x0000_i1110" type="#_x0000_t75" alt="" style="width:47.2pt;height:18.3pt;mso-width-percent:0;mso-height-percent:0;mso-width-percent:0;mso-height-percent:0" o:ole="">
            <v:imagedata r:id="rId53" o:title=""/>
          </v:shape>
          <o:OLEObject Type="Embed" ProgID="Equation.DSMT4" ShapeID="_x0000_i1110" DrawAspect="Content" ObjectID="_1596972811" r:id="rId54"/>
        </w:object>
      </w:r>
      <w:r w:rsidR="00484A27">
        <w:t xml:space="preserve"> and </w:t>
      </w:r>
      <w:r w:rsidR="00780B3A" w:rsidRPr="00857210">
        <w:rPr>
          <w:noProof/>
          <w:position w:val="-10"/>
        </w:rPr>
        <w:object w:dxaOrig="940" w:dyaOrig="360" w14:anchorId="2263BE55">
          <v:shape id="_x0000_i1109" type="#_x0000_t75" alt="" style="width:47.2pt;height:18.3pt;mso-width-percent:0;mso-height-percent:0;mso-width-percent:0;mso-height-percent:0" o:ole="">
            <v:imagedata r:id="rId55" o:title=""/>
          </v:shape>
          <o:OLEObject Type="Embed" ProgID="Equation.DSMT4" ShapeID="_x0000_i1109" DrawAspect="Content" ObjectID="_1596972812" r:id="rId56"/>
        </w:object>
      </w:r>
      <w:r w:rsidR="00484A27">
        <w:t xml:space="preserve"> , respectively. The second Leslie matrix (</w:t>
      </w:r>
      <w:r w:rsidR="00F37F98">
        <w:t>L</w:t>
      </w:r>
      <w:r w:rsidR="00484A27">
        <w:t>7) omits reproduction term on juvenile stage so that there is only</w:t>
      </w:r>
      <w:r w:rsidR="006E4690">
        <w:t xml:space="preserve"> a nonzero</w:t>
      </w:r>
      <w:r w:rsidR="00484A27">
        <w:t xml:space="preserve"> fertility </w:t>
      </w:r>
      <w:r w:rsidR="006E4690">
        <w:t xml:space="preserve">coefficient </w:t>
      </w:r>
      <w:r w:rsidR="00484A27">
        <w:t>in</w:t>
      </w:r>
      <w:r w:rsidR="006E4690">
        <w:t xml:space="preserve"> the</w:t>
      </w:r>
      <w:r w:rsidR="00484A27">
        <w:t xml:space="preserve"> &lt;1,13&gt; element, which is given by </w:t>
      </w:r>
      <w:r w:rsidR="00780B3A" w:rsidRPr="00857210">
        <w:rPr>
          <w:noProof/>
          <w:position w:val="-10"/>
        </w:rPr>
        <w:object w:dxaOrig="1760" w:dyaOrig="460" w14:anchorId="3901540B">
          <v:shape id="_x0000_i1108" type="#_x0000_t75" alt="" style="width:87.95pt;height:23pt;mso-width-percent:0;mso-height-percent:0;mso-width-percent:0;mso-height-percent:0" o:ole="">
            <v:imagedata r:id="rId57" o:title=""/>
          </v:shape>
          <o:OLEObject Type="Embed" ProgID="Equation.DSMT4" ShapeID="_x0000_i1108" DrawAspect="Content" ObjectID="_1596972813" r:id="rId58"/>
        </w:object>
      </w:r>
      <w:r w:rsidR="00484A27">
        <w:t>. In the final Leslie matrix (</w:t>
      </w:r>
      <w:r w:rsidR="00F37F98">
        <w:t>L</w:t>
      </w:r>
      <w:r w:rsidR="00484A27">
        <w:t xml:space="preserve">8), </w:t>
      </w:r>
      <w:r w:rsidR="006E4690">
        <w:t>the fertility coefficients</w:t>
      </w:r>
      <w:r w:rsidR="006E4690" w:rsidDel="006E4690">
        <w:t xml:space="preserve"> </w:t>
      </w:r>
      <w:r w:rsidR="00E30503">
        <w:t>of</w:t>
      </w:r>
      <w:r w:rsidR="006E4690">
        <w:t xml:space="preserve"> the</w:t>
      </w:r>
      <w:r w:rsidR="00E30503">
        <w:t xml:space="preserve"> 12</w:t>
      </w:r>
      <w:r w:rsidR="00E30503" w:rsidRPr="00E30503">
        <w:rPr>
          <w:vertAlign w:val="superscript"/>
        </w:rPr>
        <w:t>th</w:t>
      </w:r>
      <w:r w:rsidR="00E30503">
        <w:t xml:space="preserve"> and 13</w:t>
      </w:r>
      <w:r w:rsidR="00E30503" w:rsidRPr="00E30503">
        <w:rPr>
          <w:vertAlign w:val="superscript"/>
        </w:rPr>
        <w:t>th</w:t>
      </w:r>
      <w:r w:rsidR="00E30503">
        <w:t xml:space="preserve"> age classes are given by </w:t>
      </w:r>
      <w:r w:rsidR="00780B3A" w:rsidRPr="00857210">
        <w:rPr>
          <w:noProof/>
          <w:position w:val="-10"/>
        </w:rPr>
        <w:object w:dxaOrig="1760" w:dyaOrig="460" w14:anchorId="0C162348">
          <v:shape id="_x0000_i1107" type="#_x0000_t75" alt="" style="width:87.95pt;height:23pt;mso-width-percent:0;mso-height-percent:0;mso-width-percent:0;mso-height-percent:0" o:ole="">
            <v:imagedata r:id="rId59" o:title=""/>
          </v:shape>
          <o:OLEObject Type="Embed" ProgID="Equation.DSMT4" ShapeID="_x0000_i1107" DrawAspect="Content" ObjectID="_1596972814" r:id="rId60"/>
        </w:object>
      </w:r>
      <w:r w:rsidR="00857210">
        <w:t xml:space="preserve"> and </w:t>
      </w:r>
      <w:r w:rsidR="00780B3A" w:rsidRPr="00857210">
        <w:rPr>
          <w:noProof/>
          <w:position w:val="-10"/>
        </w:rPr>
        <w:object w:dxaOrig="1760" w:dyaOrig="460" w14:anchorId="2D7C9B7D">
          <v:shape id="_x0000_i1106" type="#_x0000_t75" alt="" style="width:87.95pt;height:23pt;mso-width-percent:0;mso-height-percent:0;mso-width-percent:0;mso-height-percent:0" o:ole="">
            <v:imagedata r:id="rId57" o:title=""/>
          </v:shape>
          <o:OLEObject Type="Embed" ProgID="Equation.DSMT4" ShapeID="_x0000_i1106" DrawAspect="Content" ObjectID="_1596972815" r:id="rId61"/>
        </w:object>
      </w:r>
      <w:r w:rsidR="00F37F98">
        <w:t xml:space="preserve"> , respectively.</w:t>
      </w:r>
    </w:p>
    <w:p w14:paraId="3E22DD84" w14:textId="32F69D43" w:rsidR="000B5D80" w:rsidRDefault="001968B0" w:rsidP="001968B0">
      <w:pPr>
        <w:ind w:firstLine="720"/>
      </w:pPr>
      <w:r>
        <w:t>Using the eight population matrices</w:t>
      </w:r>
      <w:r w:rsidR="001F7AC1">
        <w:t xml:space="preserve"> (Table A</w:t>
      </w:r>
      <w:r w:rsidR="00EE5BA3">
        <w:t>.</w:t>
      </w:r>
      <w:r w:rsidR="00F37F98">
        <w:t>3)</w:t>
      </w:r>
      <w:r>
        <w:t>, asymptotic po</w:t>
      </w:r>
      <w:r w:rsidR="001F7AC1">
        <w:t>pulation growth rate λ (Figure A</w:t>
      </w:r>
      <w:r w:rsidR="00EE5BA3">
        <w:t>.</w:t>
      </w:r>
      <w:r>
        <w:t>1), sta</w:t>
      </w:r>
      <w:r w:rsidR="001F7AC1">
        <w:t>ble stage distribution (Figure A</w:t>
      </w:r>
      <w:r w:rsidR="00EE5BA3">
        <w:t>.</w:t>
      </w:r>
      <w:r w:rsidR="001F7AC1">
        <w:t>2), reproductive value (Figure A</w:t>
      </w:r>
      <w:r w:rsidR="00EE5BA3">
        <w:t>.</w:t>
      </w:r>
      <w:r>
        <w:t>3), the sensitivity (F</w:t>
      </w:r>
      <w:r w:rsidR="001F7AC1">
        <w:t>igure A</w:t>
      </w:r>
      <w:r w:rsidR="00EE5BA3">
        <w:t>.</w:t>
      </w:r>
      <w:r w:rsidR="001F7AC1">
        <w:t>4) and elasticity (Figure A</w:t>
      </w:r>
      <w:r w:rsidR="00EE5BA3">
        <w:t>.</w:t>
      </w:r>
      <w:r>
        <w:t>5) of the population growth rate to stage specific survival rate and fecundity (</w:t>
      </w:r>
      <w:r w:rsidRPr="000D3B1E">
        <w:rPr>
          <w:rFonts w:ascii="Times New Roman" w:hAnsi="Times New Roman" w:cs="Times New Roman"/>
          <w:i/>
        </w:rPr>
        <w:t>f</w:t>
      </w:r>
      <w:r w:rsidR="001F7AC1">
        <w:t>), damping ratio (Figure A</w:t>
      </w:r>
      <w:r w:rsidR="00EE5BA3">
        <w:t>.</w:t>
      </w:r>
      <w:r>
        <w:t>6</w:t>
      </w:r>
      <w:r w:rsidR="001F7AC1">
        <w:t>), and generation time (Figure A</w:t>
      </w:r>
      <w:r w:rsidR="00EE5BA3">
        <w:t>.</w:t>
      </w:r>
      <w:r>
        <w:t>7) were calculated. To obtain</w:t>
      </w:r>
      <w:r w:rsidRPr="00076E79">
        <w:t xml:space="preserve"> λ</w:t>
      </w:r>
      <w:r>
        <w:t xml:space="preserve"> under L5 using the iterative method, initial </w:t>
      </w:r>
      <w:r w:rsidRPr="00076E79">
        <w:t>λ</w:t>
      </w:r>
      <w:r>
        <w:t xml:space="preserve"> was set to 1. Reproductive values for all models were scaled so that the reproductive value of the larval stage is 1. For calculating the stable stage distribution and sensitivity under L6</w:t>
      </w:r>
      <w:r w:rsidR="006E4690">
        <w:t>-L8</w:t>
      </w:r>
      <w:r>
        <w:t xml:space="preserve"> for the juvenile stage, corresponding values for age-classes 2 to 12 were summed. For reproductive value for juvenile stage under L6-L8, the weighted mean of reproductive values for age classes 2 to 12, where the weight is given by their stable stage distribution, was calculated. For </w:t>
      </w:r>
      <w:r>
        <w:lastRenderedPageBreak/>
        <w:t>calculating the sensitivity of lambda under L4 and L5, numerical differentiation was used because juvenile survival</w:t>
      </w:r>
      <w:r w:rsidR="00780B3A" w:rsidRPr="004D27EC">
        <w:rPr>
          <w:noProof/>
          <w:position w:val="-12"/>
        </w:rPr>
        <w:object w:dxaOrig="300" w:dyaOrig="360" w14:anchorId="780B6125">
          <v:shape id="_x0000_i1105" type="#_x0000_t75" alt="" style="width:14.75pt;height:18.3pt;mso-width-percent:0;mso-height-percent:0;mso-width-percent:0;mso-height-percent:0" o:ole="">
            <v:imagedata r:id="rId62" o:title=""/>
          </v:shape>
          <o:OLEObject Type="Embed" ProgID="Equation.DSMT4" ShapeID="_x0000_i1105" DrawAspect="Content" ObjectID="_1596972816" r:id="rId63"/>
        </w:object>
      </w:r>
      <w:r>
        <w:t xml:space="preserve"> appears in multiple elements of the matrix under both models, and λ also appears in multiple elements under L5. In this study, generation time was defined as the mean age of mothers and calculated using the formula in </w:t>
      </w:r>
      <w:proofErr w:type="spellStart"/>
      <w:r>
        <w:t>Bienvenu</w:t>
      </w:r>
      <w:proofErr w:type="spellEnd"/>
      <w:r>
        <w:t xml:space="preserve"> and Legendre (2015). </w:t>
      </w:r>
      <w:r w:rsidR="000B5D80">
        <w:br w:type="page"/>
      </w:r>
    </w:p>
    <w:p w14:paraId="5A98E0AD" w14:textId="77777777" w:rsidR="000B5D80" w:rsidRDefault="000B5D80" w:rsidP="003F1D45">
      <w:pPr>
        <w:sectPr w:rsidR="000B5D80">
          <w:footerReference w:type="default" r:id="rId64"/>
          <w:pgSz w:w="12240" w:h="15840"/>
          <w:pgMar w:top="1440" w:right="1440" w:bottom="1440" w:left="1440" w:header="720" w:footer="720" w:gutter="0"/>
          <w:cols w:space="720"/>
          <w:docGrid w:linePitch="360"/>
        </w:sectPr>
      </w:pPr>
    </w:p>
    <w:p w14:paraId="35F030E1" w14:textId="39FBDE7F" w:rsidR="004718FB" w:rsidRPr="00B35CB5" w:rsidRDefault="004718FB" w:rsidP="004718FB">
      <w:pPr>
        <w:pStyle w:val="Caption"/>
        <w:keepNext/>
        <w:rPr>
          <w:color w:val="auto"/>
          <w:sz w:val="22"/>
          <w:szCs w:val="22"/>
        </w:rPr>
      </w:pPr>
      <w:r w:rsidRPr="00B35CB5">
        <w:rPr>
          <w:color w:val="auto"/>
          <w:sz w:val="22"/>
          <w:szCs w:val="22"/>
        </w:rPr>
        <w:lastRenderedPageBreak/>
        <w:t xml:space="preserve">Table </w:t>
      </w:r>
      <w:r w:rsidR="001F7AC1">
        <w:rPr>
          <w:color w:val="auto"/>
          <w:sz w:val="22"/>
          <w:szCs w:val="22"/>
        </w:rPr>
        <w:t>A</w:t>
      </w:r>
      <w:r w:rsidR="00EE5BA3">
        <w:rPr>
          <w:color w:val="auto"/>
          <w:sz w:val="22"/>
          <w:szCs w:val="22"/>
        </w:rPr>
        <w:t>.</w:t>
      </w:r>
      <w:r w:rsidR="00484A27" w:rsidRPr="00B35CB5">
        <w:rPr>
          <w:noProof/>
          <w:color w:val="auto"/>
          <w:sz w:val="22"/>
          <w:szCs w:val="22"/>
        </w:rPr>
        <w:fldChar w:fldCharType="begin"/>
      </w:r>
      <w:r w:rsidR="00484A27" w:rsidRPr="00B35CB5">
        <w:rPr>
          <w:noProof/>
          <w:color w:val="auto"/>
          <w:sz w:val="22"/>
          <w:szCs w:val="22"/>
        </w:rPr>
        <w:instrText xml:space="preserve"> SEQ Table \* ARABIC </w:instrText>
      </w:r>
      <w:r w:rsidR="00484A27" w:rsidRPr="00B35CB5">
        <w:rPr>
          <w:noProof/>
          <w:color w:val="auto"/>
          <w:sz w:val="22"/>
          <w:szCs w:val="22"/>
        </w:rPr>
        <w:fldChar w:fldCharType="separate"/>
      </w:r>
      <w:r w:rsidR="007D1804" w:rsidRPr="00B35CB5">
        <w:rPr>
          <w:noProof/>
          <w:color w:val="auto"/>
          <w:sz w:val="22"/>
          <w:szCs w:val="22"/>
        </w:rPr>
        <w:t>2</w:t>
      </w:r>
      <w:r w:rsidR="00484A27" w:rsidRPr="00B35CB5">
        <w:rPr>
          <w:noProof/>
          <w:color w:val="auto"/>
          <w:sz w:val="22"/>
          <w:szCs w:val="22"/>
        </w:rPr>
        <w:fldChar w:fldCharType="end"/>
      </w:r>
      <w:r w:rsidRPr="00B35CB5">
        <w:rPr>
          <w:color w:val="auto"/>
          <w:sz w:val="22"/>
          <w:szCs w:val="22"/>
        </w:rPr>
        <w:t xml:space="preserve">. Elements of three-stage population matrices for lionfish under L1-L5. Values are rounded values. To obtain exact values used in calculations, insert the parameter values in Table </w:t>
      </w:r>
      <w:r w:rsidR="002F07A7" w:rsidRPr="00B35CB5">
        <w:rPr>
          <w:color w:val="auto"/>
          <w:sz w:val="22"/>
          <w:szCs w:val="22"/>
        </w:rPr>
        <w:t>S</w:t>
      </w:r>
      <w:r w:rsidRPr="00B35CB5">
        <w:rPr>
          <w:color w:val="auto"/>
          <w:sz w:val="22"/>
          <w:szCs w:val="22"/>
        </w:rPr>
        <w:t xml:space="preserve">1 into the notations shown in this table. Note  </w:t>
      </w:r>
      <w:r w:rsidR="00780B3A" w:rsidRPr="00780B3A">
        <w:rPr>
          <w:noProof/>
          <w:color w:val="auto"/>
          <w:position w:val="-14"/>
          <w:sz w:val="22"/>
          <w:szCs w:val="22"/>
        </w:rPr>
        <w:object w:dxaOrig="960" w:dyaOrig="400" w14:anchorId="3623C37A">
          <v:shape id="_x0000_i1104" type="#_x0000_t75" alt="" style="width:31.85pt;height:13pt;mso-width-percent:0;mso-height-percent:0;mso-width-percent:0;mso-height-percent:0" o:ole="">
            <v:imagedata r:id="rId65" o:title=""/>
          </v:shape>
          <o:OLEObject Type="Embed" ProgID="Equation.DSMT4" ShapeID="_x0000_i1104" DrawAspect="Content" ObjectID="_1596972817" r:id="rId66"/>
        </w:object>
      </w:r>
      <w:r w:rsidRPr="00B35CB5">
        <w:rPr>
          <w:color w:val="auto"/>
          <w:sz w:val="22"/>
          <w:szCs w:val="22"/>
        </w:rPr>
        <w:t xml:space="preserve"> .</w:t>
      </w:r>
    </w:p>
    <w:tbl>
      <w:tblPr>
        <w:tblStyle w:val="TableGridLight"/>
        <w:tblW w:w="0" w:type="auto"/>
        <w:tblLook w:val="04A0" w:firstRow="1" w:lastRow="0" w:firstColumn="1" w:lastColumn="0" w:noHBand="0" w:noVBand="1"/>
      </w:tblPr>
      <w:tblGrid>
        <w:gridCol w:w="1343"/>
        <w:gridCol w:w="1226"/>
        <w:gridCol w:w="2577"/>
        <w:gridCol w:w="1205"/>
        <w:gridCol w:w="3136"/>
        <w:gridCol w:w="1205"/>
        <w:gridCol w:w="2258"/>
      </w:tblGrid>
      <w:tr w:rsidR="000B5D80" w14:paraId="0BCE8167" w14:textId="77777777" w:rsidTr="00AE4B0F">
        <w:tc>
          <w:tcPr>
            <w:tcW w:w="1343" w:type="dxa"/>
          </w:tcPr>
          <w:p w14:paraId="5A8FEE05" w14:textId="77777777" w:rsidR="000B5D80" w:rsidRDefault="000B5D80" w:rsidP="004D27EC"/>
        </w:tc>
        <w:tc>
          <w:tcPr>
            <w:tcW w:w="1227" w:type="dxa"/>
          </w:tcPr>
          <w:p w14:paraId="5EAB1E31" w14:textId="77777777" w:rsidR="000B5D80" w:rsidRDefault="000B5D80" w:rsidP="004D27EC">
            <w:r>
              <w:t>Value</w:t>
            </w:r>
          </w:p>
        </w:tc>
        <w:tc>
          <w:tcPr>
            <w:tcW w:w="2576" w:type="dxa"/>
          </w:tcPr>
          <w:p w14:paraId="65B2189D" w14:textId="77777777" w:rsidR="000B5D80" w:rsidRDefault="000B5D80" w:rsidP="004D27EC">
            <w:r>
              <w:t>Notation</w:t>
            </w:r>
          </w:p>
        </w:tc>
        <w:tc>
          <w:tcPr>
            <w:tcW w:w="1206" w:type="dxa"/>
          </w:tcPr>
          <w:p w14:paraId="7C671E91" w14:textId="77777777" w:rsidR="000B5D80" w:rsidRDefault="000B5D80" w:rsidP="004D27EC">
            <w:r>
              <w:t>Value</w:t>
            </w:r>
          </w:p>
        </w:tc>
        <w:tc>
          <w:tcPr>
            <w:tcW w:w="3136" w:type="dxa"/>
          </w:tcPr>
          <w:p w14:paraId="1B0C9138" w14:textId="77777777" w:rsidR="000B5D80" w:rsidRDefault="000B5D80" w:rsidP="004D27EC">
            <w:r>
              <w:t>Notation</w:t>
            </w:r>
          </w:p>
        </w:tc>
        <w:tc>
          <w:tcPr>
            <w:tcW w:w="1206" w:type="dxa"/>
          </w:tcPr>
          <w:p w14:paraId="4C2BE497" w14:textId="77777777" w:rsidR="000B5D80" w:rsidRDefault="000B5D80" w:rsidP="004D27EC">
            <w:r>
              <w:t>Value</w:t>
            </w:r>
          </w:p>
        </w:tc>
        <w:tc>
          <w:tcPr>
            <w:tcW w:w="2256" w:type="dxa"/>
          </w:tcPr>
          <w:p w14:paraId="4AED4720" w14:textId="77777777" w:rsidR="000B5D80" w:rsidRDefault="000B5D80" w:rsidP="004D27EC">
            <w:r>
              <w:t>Notation</w:t>
            </w:r>
          </w:p>
        </w:tc>
      </w:tr>
      <w:tr w:rsidR="000B5D80" w14:paraId="783A8806" w14:textId="77777777" w:rsidTr="00AE4B0F">
        <w:tc>
          <w:tcPr>
            <w:tcW w:w="1343" w:type="dxa"/>
          </w:tcPr>
          <w:p w14:paraId="0C46F9AE" w14:textId="77777777" w:rsidR="000B5D80" w:rsidRPr="00350981" w:rsidRDefault="00350981" w:rsidP="004D27EC">
            <w:pPr>
              <w:rPr>
                <w:b/>
              </w:rPr>
            </w:pPr>
            <w:r w:rsidRPr="00350981">
              <w:rPr>
                <w:b/>
              </w:rPr>
              <w:t>Model</w:t>
            </w:r>
          </w:p>
        </w:tc>
        <w:tc>
          <w:tcPr>
            <w:tcW w:w="3803" w:type="dxa"/>
            <w:gridSpan w:val="2"/>
          </w:tcPr>
          <w:p w14:paraId="19E5309A" w14:textId="77777777" w:rsidR="000B5D80" w:rsidRPr="00997A76" w:rsidRDefault="000B5D80" w:rsidP="004D27EC">
            <w:pPr>
              <w:jc w:val="center"/>
              <w:rPr>
                <w:b/>
              </w:rPr>
            </w:pPr>
            <w:r w:rsidRPr="00997A76">
              <w:rPr>
                <w:b/>
              </w:rPr>
              <w:t>L1</w:t>
            </w:r>
          </w:p>
        </w:tc>
        <w:tc>
          <w:tcPr>
            <w:tcW w:w="4342" w:type="dxa"/>
            <w:gridSpan w:val="2"/>
          </w:tcPr>
          <w:p w14:paraId="088633C1" w14:textId="77777777" w:rsidR="000B5D80" w:rsidRPr="00997A76" w:rsidRDefault="000B5D80" w:rsidP="004D27EC">
            <w:pPr>
              <w:jc w:val="center"/>
              <w:rPr>
                <w:b/>
              </w:rPr>
            </w:pPr>
            <w:r w:rsidRPr="00997A76">
              <w:rPr>
                <w:b/>
              </w:rPr>
              <w:t>L2</w:t>
            </w:r>
          </w:p>
        </w:tc>
        <w:tc>
          <w:tcPr>
            <w:tcW w:w="3462" w:type="dxa"/>
            <w:gridSpan w:val="2"/>
          </w:tcPr>
          <w:p w14:paraId="1F7C223F" w14:textId="77777777" w:rsidR="000B5D80" w:rsidRPr="00A4635A" w:rsidRDefault="000B5D80" w:rsidP="004D27EC">
            <w:pPr>
              <w:jc w:val="center"/>
              <w:rPr>
                <w:b/>
              </w:rPr>
            </w:pPr>
            <w:r w:rsidRPr="00A4635A">
              <w:rPr>
                <w:b/>
              </w:rPr>
              <w:t>L3</w:t>
            </w:r>
          </w:p>
        </w:tc>
      </w:tr>
      <w:tr w:rsidR="000B5D80" w14:paraId="211283E5" w14:textId="77777777" w:rsidTr="00AE4B0F">
        <w:tc>
          <w:tcPr>
            <w:tcW w:w="1343" w:type="dxa"/>
          </w:tcPr>
          <w:p w14:paraId="788156C5" w14:textId="77777777" w:rsidR="000B5D80" w:rsidRPr="006558DE" w:rsidRDefault="000B5D80" w:rsidP="004D27EC">
            <w:pPr>
              <w:rPr>
                <w:rFonts w:ascii="Times New Roman" w:hAnsi="Times New Roman" w:cs="Times New Roman"/>
                <w:b/>
                <w:i/>
              </w:rPr>
            </w:pPr>
            <w:r w:rsidRPr="006558DE">
              <w:rPr>
                <w:rFonts w:ascii="Times New Roman" w:hAnsi="Times New Roman" w:cs="Times New Roman"/>
                <w:b/>
                <w:i/>
              </w:rPr>
              <w:t>G</w:t>
            </w:r>
            <w:r w:rsidRPr="006558DE">
              <w:rPr>
                <w:rFonts w:ascii="Times New Roman" w:hAnsi="Times New Roman" w:cs="Times New Roman"/>
                <w:b/>
                <w:i/>
                <w:vertAlign w:val="subscript"/>
              </w:rPr>
              <w:t>L</w:t>
            </w:r>
          </w:p>
        </w:tc>
        <w:tc>
          <w:tcPr>
            <w:tcW w:w="1227" w:type="dxa"/>
          </w:tcPr>
          <w:p w14:paraId="14EAC8DE" w14:textId="77777777" w:rsidR="000B5D80" w:rsidRDefault="000B5D80" w:rsidP="004D27EC">
            <w:r>
              <w:t>3x10</w:t>
            </w:r>
            <w:r>
              <w:rPr>
                <w:vertAlign w:val="superscript"/>
              </w:rPr>
              <w:t>-5</w:t>
            </w:r>
          </w:p>
        </w:tc>
        <w:tc>
          <w:tcPr>
            <w:tcW w:w="2576" w:type="dxa"/>
          </w:tcPr>
          <w:p w14:paraId="0E28A586" w14:textId="77777777" w:rsidR="000B5D80" w:rsidRDefault="00780B3A" w:rsidP="004D27EC">
            <w:r w:rsidRPr="007E6D2F">
              <w:rPr>
                <w:rFonts w:ascii="Times New Roman" w:hAnsi="Times New Roman" w:cs="Times New Roman"/>
                <w:noProof/>
                <w:position w:val="-6"/>
              </w:rPr>
              <w:object w:dxaOrig="660" w:dyaOrig="320" w14:anchorId="73C6929E">
                <v:shape id="_x0000_i1103" type="#_x0000_t75" alt="" style="width:33.05pt;height:15.95pt;mso-width-percent:0;mso-height-percent:0;mso-width-percent:0;mso-height-percent:0" o:ole="">
                  <v:imagedata r:id="rId67" o:title=""/>
                </v:shape>
                <o:OLEObject Type="Embed" ProgID="Equation.DSMT4" ShapeID="_x0000_i1103" DrawAspect="Content" ObjectID="_1596972818" r:id="rId68"/>
              </w:object>
            </w:r>
          </w:p>
        </w:tc>
        <w:tc>
          <w:tcPr>
            <w:tcW w:w="1206" w:type="dxa"/>
          </w:tcPr>
          <w:p w14:paraId="4862B3FC" w14:textId="77777777" w:rsidR="000B5D80" w:rsidRDefault="000B5D80" w:rsidP="004D27EC">
            <w:r>
              <w:t>3x10</w:t>
            </w:r>
            <w:r>
              <w:rPr>
                <w:vertAlign w:val="superscript"/>
              </w:rPr>
              <w:t>-5</w:t>
            </w:r>
          </w:p>
        </w:tc>
        <w:tc>
          <w:tcPr>
            <w:tcW w:w="3136" w:type="dxa"/>
          </w:tcPr>
          <w:p w14:paraId="0D9FAE21" w14:textId="77777777" w:rsidR="000B5D80" w:rsidRDefault="00780B3A" w:rsidP="004D27EC">
            <w:r w:rsidRPr="007E6D2F">
              <w:rPr>
                <w:rFonts w:ascii="Times New Roman" w:hAnsi="Times New Roman" w:cs="Times New Roman"/>
                <w:noProof/>
                <w:position w:val="-6"/>
              </w:rPr>
              <w:object w:dxaOrig="660" w:dyaOrig="320" w14:anchorId="57DC4C35">
                <v:shape id="_x0000_i1102" type="#_x0000_t75" alt="" style="width:33.05pt;height:15.95pt;mso-width-percent:0;mso-height-percent:0;mso-width-percent:0;mso-height-percent:0" o:ole="">
                  <v:imagedata r:id="rId67" o:title=""/>
                </v:shape>
                <o:OLEObject Type="Embed" ProgID="Equation.DSMT4" ShapeID="_x0000_i1102" DrawAspect="Content" ObjectID="_1596972819" r:id="rId69"/>
              </w:object>
            </w:r>
          </w:p>
        </w:tc>
        <w:tc>
          <w:tcPr>
            <w:tcW w:w="1206" w:type="dxa"/>
          </w:tcPr>
          <w:p w14:paraId="41E7EAD3" w14:textId="77777777" w:rsidR="000B5D80" w:rsidRDefault="000B5D80" w:rsidP="004D27EC">
            <w:r>
              <w:t>3x10</w:t>
            </w:r>
            <w:r>
              <w:rPr>
                <w:vertAlign w:val="superscript"/>
              </w:rPr>
              <w:t>-5</w:t>
            </w:r>
          </w:p>
        </w:tc>
        <w:tc>
          <w:tcPr>
            <w:tcW w:w="2256" w:type="dxa"/>
          </w:tcPr>
          <w:p w14:paraId="79287B63" w14:textId="77777777" w:rsidR="000B5D80" w:rsidRDefault="00780B3A" w:rsidP="004D27EC">
            <w:r w:rsidRPr="007E6D2F">
              <w:rPr>
                <w:rFonts w:ascii="Times New Roman" w:hAnsi="Times New Roman" w:cs="Times New Roman"/>
                <w:noProof/>
                <w:position w:val="-6"/>
              </w:rPr>
              <w:object w:dxaOrig="660" w:dyaOrig="320" w14:anchorId="19F39699">
                <v:shape id="_x0000_i1101" type="#_x0000_t75" alt="" style="width:33.05pt;height:15.95pt;mso-width-percent:0;mso-height-percent:0;mso-width-percent:0;mso-height-percent:0" o:ole="">
                  <v:imagedata r:id="rId67" o:title=""/>
                </v:shape>
                <o:OLEObject Type="Embed" ProgID="Equation.DSMT4" ShapeID="_x0000_i1101" DrawAspect="Content" ObjectID="_1596972820" r:id="rId70"/>
              </w:object>
            </w:r>
          </w:p>
        </w:tc>
      </w:tr>
      <w:tr w:rsidR="000B5D80" w14:paraId="423A4DA4" w14:textId="77777777" w:rsidTr="00AE4B0F">
        <w:tc>
          <w:tcPr>
            <w:tcW w:w="1343" w:type="dxa"/>
          </w:tcPr>
          <w:p w14:paraId="5E5AB6A4" w14:textId="77777777" w:rsidR="000B5D80" w:rsidRPr="006558DE" w:rsidRDefault="000B5D80" w:rsidP="004D27EC">
            <w:pPr>
              <w:rPr>
                <w:rFonts w:ascii="Times New Roman" w:hAnsi="Times New Roman" w:cs="Times New Roman"/>
                <w:b/>
                <w:i/>
              </w:rPr>
            </w:pPr>
            <w:r w:rsidRPr="006558DE">
              <w:rPr>
                <w:rFonts w:ascii="Times New Roman" w:hAnsi="Times New Roman" w:cs="Times New Roman"/>
                <w:b/>
                <w:i/>
              </w:rPr>
              <w:t>P</w:t>
            </w:r>
            <w:r w:rsidRPr="006558DE">
              <w:rPr>
                <w:rFonts w:ascii="Times New Roman" w:hAnsi="Times New Roman" w:cs="Times New Roman"/>
                <w:b/>
                <w:i/>
                <w:vertAlign w:val="subscript"/>
              </w:rPr>
              <w:t>J</w:t>
            </w:r>
          </w:p>
        </w:tc>
        <w:tc>
          <w:tcPr>
            <w:tcW w:w="1227" w:type="dxa"/>
          </w:tcPr>
          <w:p w14:paraId="591D923C" w14:textId="77777777" w:rsidR="000B5D80" w:rsidRDefault="000B5D80" w:rsidP="004D27EC">
            <w:r>
              <w:t>0.777</w:t>
            </w:r>
          </w:p>
        </w:tc>
        <w:tc>
          <w:tcPr>
            <w:tcW w:w="2576" w:type="dxa"/>
          </w:tcPr>
          <w:p w14:paraId="5E7FEDC6" w14:textId="77777777" w:rsidR="000B5D80" w:rsidRDefault="00780B3A" w:rsidP="004D27EC">
            <w:r w:rsidRPr="007E6D2F">
              <w:rPr>
                <w:rFonts w:ascii="Times New Roman" w:hAnsi="Times New Roman" w:cs="Times New Roman"/>
                <w:noProof/>
                <w:position w:val="-18"/>
              </w:rPr>
              <w:object w:dxaOrig="1160" w:dyaOrig="480" w14:anchorId="2A3504E2">
                <v:shape id="_x0000_i1100" type="#_x0000_t75" alt="" style="width:57.85pt;height:24.2pt;mso-width-percent:0;mso-height-percent:0;mso-width-percent:0;mso-height-percent:0" o:ole="">
                  <v:imagedata r:id="rId71" o:title=""/>
                </v:shape>
                <o:OLEObject Type="Embed" ProgID="Equation.DSMT4" ShapeID="_x0000_i1100" DrawAspect="Content" ObjectID="_1596972821" r:id="rId72"/>
              </w:object>
            </w:r>
          </w:p>
        </w:tc>
        <w:tc>
          <w:tcPr>
            <w:tcW w:w="1206" w:type="dxa"/>
          </w:tcPr>
          <w:p w14:paraId="6CD1A6EF" w14:textId="77777777" w:rsidR="000B5D80" w:rsidRDefault="000B5D80" w:rsidP="004D27EC">
            <w:r>
              <w:t>0.771</w:t>
            </w:r>
          </w:p>
        </w:tc>
        <w:tc>
          <w:tcPr>
            <w:tcW w:w="3136" w:type="dxa"/>
          </w:tcPr>
          <w:p w14:paraId="41FE0F24" w14:textId="77777777" w:rsidR="000B5D80" w:rsidRDefault="00780B3A" w:rsidP="004D27EC">
            <w:r w:rsidRPr="0011514D">
              <w:rPr>
                <w:rFonts w:ascii="Times New Roman" w:hAnsi="Times New Roman" w:cs="Times New Roman"/>
                <w:noProof/>
                <w:position w:val="-20"/>
              </w:rPr>
              <w:object w:dxaOrig="1160" w:dyaOrig="520" w14:anchorId="2B011B6E">
                <v:shape id="_x0000_i1099" type="#_x0000_t75" alt="" style="width:57.85pt;height:25.95pt;mso-width-percent:0;mso-height-percent:0;mso-width-percent:0;mso-height-percent:0" o:ole="">
                  <v:imagedata r:id="rId73" o:title=""/>
                </v:shape>
                <o:OLEObject Type="Embed" ProgID="Equation.DSMT4" ShapeID="_x0000_i1099" DrawAspect="Content" ObjectID="_1596972822" r:id="rId74"/>
              </w:object>
            </w:r>
          </w:p>
        </w:tc>
        <w:tc>
          <w:tcPr>
            <w:tcW w:w="1206" w:type="dxa"/>
          </w:tcPr>
          <w:p w14:paraId="4A97BCB5" w14:textId="77777777" w:rsidR="000B5D80" w:rsidRDefault="000B5D80" w:rsidP="004D27EC">
            <w:r>
              <w:t>0.771</w:t>
            </w:r>
          </w:p>
        </w:tc>
        <w:tc>
          <w:tcPr>
            <w:tcW w:w="2256" w:type="dxa"/>
          </w:tcPr>
          <w:p w14:paraId="3A2F436C" w14:textId="77777777" w:rsidR="000B5D80" w:rsidRDefault="00780B3A" w:rsidP="004D27EC">
            <w:r w:rsidRPr="0011514D">
              <w:rPr>
                <w:rFonts w:ascii="Times New Roman" w:hAnsi="Times New Roman" w:cs="Times New Roman"/>
                <w:noProof/>
                <w:position w:val="-20"/>
              </w:rPr>
              <w:object w:dxaOrig="1160" w:dyaOrig="520" w14:anchorId="22AAC08A">
                <v:shape id="_x0000_i1098" type="#_x0000_t75" alt="" style="width:57.85pt;height:25.95pt;mso-width-percent:0;mso-height-percent:0;mso-width-percent:0;mso-height-percent:0" o:ole="">
                  <v:imagedata r:id="rId73" o:title=""/>
                </v:shape>
                <o:OLEObject Type="Embed" ProgID="Equation.DSMT4" ShapeID="_x0000_i1098" DrawAspect="Content" ObjectID="_1596972823" r:id="rId75"/>
              </w:object>
            </w:r>
          </w:p>
        </w:tc>
      </w:tr>
      <w:tr w:rsidR="000B5D80" w14:paraId="2027661C" w14:textId="77777777" w:rsidTr="00AE4B0F">
        <w:tc>
          <w:tcPr>
            <w:tcW w:w="1343" w:type="dxa"/>
          </w:tcPr>
          <w:p w14:paraId="51C16A63" w14:textId="77777777" w:rsidR="000B5D80" w:rsidRPr="006558DE" w:rsidRDefault="000B5D80" w:rsidP="004D27EC">
            <w:pPr>
              <w:rPr>
                <w:rFonts w:ascii="Times New Roman" w:hAnsi="Times New Roman" w:cs="Times New Roman"/>
                <w:b/>
                <w:i/>
              </w:rPr>
            </w:pPr>
            <w:r w:rsidRPr="006558DE">
              <w:rPr>
                <w:rFonts w:ascii="Times New Roman" w:hAnsi="Times New Roman" w:cs="Times New Roman"/>
                <w:b/>
                <w:i/>
              </w:rPr>
              <w:t>G</w:t>
            </w:r>
            <w:r w:rsidRPr="006558DE">
              <w:rPr>
                <w:rFonts w:ascii="Times New Roman" w:hAnsi="Times New Roman" w:cs="Times New Roman"/>
                <w:b/>
                <w:i/>
                <w:vertAlign w:val="subscript"/>
              </w:rPr>
              <w:t>J</w:t>
            </w:r>
          </w:p>
        </w:tc>
        <w:tc>
          <w:tcPr>
            <w:tcW w:w="1227" w:type="dxa"/>
          </w:tcPr>
          <w:p w14:paraId="041B41B1" w14:textId="77777777" w:rsidR="000B5D80" w:rsidRPr="0011514D" w:rsidRDefault="000B5D80" w:rsidP="004D27EC">
            <w:pPr>
              <w:rPr>
                <w:vertAlign w:val="superscript"/>
              </w:rPr>
            </w:pPr>
            <w:r>
              <w:t>0.071</w:t>
            </w:r>
          </w:p>
        </w:tc>
        <w:tc>
          <w:tcPr>
            <w:tcW w:w="2576" w:type="dxa"/>
          </w:tcPr>
          <w:p w14:paraId="24B3E218" w14:textId="77777777" w:rsidR="000B5D80" w:rsidRDefault="00780B3A" w:rsidP="004D27EC">
            <w:r w:rsidRPr="007E6D2F">
              <w:rPr>
                <w:rFonts w:ascii="Times New Roman" w:hAnsi="Times New Roman" w:cs="Times New Roman"/>
                <w:noProof/>
                <w:position w:val="-18"/>
              </w:rPr>
              <w:object w:dxaOrig="1080" w:dyaOrig="480" w14:anchorId="5929DB89">
                <v:shape id="_x0000_i1097" type="#_x0000_t75" alt="" style="width:54.3pt;height:24.2pt;mso-width-percent:0;mso-height-percent:0;mso-width-percent:0;mso-height-percent:0" o:ole="">
                  <v:imagedata r:id="rId76" o:title=""/>
                </v:shape>
                <o:OLEObject Type="Embed" ProgID="Equation.DSMT4" ShapeID="_x0000_i1097" DrawAspect="Content" ObjectID="_1596972824" r:id="rId77"/>
              </w:object>
            </w:r>
          </w:p>
        </w:tc>
        <w:tc>
          <w:tcPr>
            <w:tcW w:w="1206" w:type="dxa"/>
          </w:tcPr>
          <w:p w14:paraId="23F56E70" w14:textId="77777777" w:rsidR="000B5D80" w:rsidRDefault="000B5D80" w:rsidP="004D27EC">
            <w:r w:rsidRPr="001F0C07">
              <w:t>0.077</w:t>
            </w:r>
          </w:p>
        </w:tc>
        <w:tc>
          <w:tcPr>
            <w:tcW w:w="3136" w:type="dxa"/>
          </w:tcPr>
          <w:p w14:paraId="199A8F9D" w14:textId="77777777" w:rsidR="000B5D80" w:rsidRDefault="00780B3A" w:rsidP="004D27EC">
            <w:r w:rsidRPr="007E6D2F">
              <w:rPr>
                <w:rFonts w:ascii="Times New Roman" w:hAnsi="Times New Roman" w:cs="Times New Roman"/>
                <w:noProof/>
                <w:position w:val="-18"/>
              </w:rPr>
              <w:object w:dxaOrig="1080" w:dyaOrig="480" w14:anchorId="77BFD62E">
                <v:shape id="_x0000_i1096" type="#_x0000_t75" alt="" style="width:54.3pt;height:24.2pt;mso-width-percent:0;mso-height-percent:0;mso-width-percent:0;mso-height-percent:0" o:ole="">
                  <v:imagedata r:id="rId78" o:title=""/>
                </v:shape>
                <o:OLEObject Type="Embed" ProgID="Equation.DSMT4" ShapeID="_x0000_i1096" DrawAspect="Content" ObjectID="_1596972825" r:id="rId79"/>
              </w:object>
            </w:r>
          </w:p>
        </w:tc>
        <w:tc>
          <w:tcPr>
            <w:tcW w:w="1206" w:type="dxa"/>
          </w:tcPr>
          <w:p w14:paraId="5984341A" w14:textId="77777777" w:rsidR="000B5D80" w:rsidRDefault="000B5D80" w:rsidP="004D27EC">
            <w:r w:rsidRPr="001F0C07">
              <w:t>0.077</w:t>
            </w:r>
          </w:p>
        </w:tc>
        <w:tc>
          <w:tcPr>
            <w:tcW w:w="2256" w:type="dxa"/>
          </w:tcPr>
          <w:p w14:paraId="3FCFC0E2" w14:textId="77777777" w:rsidR="000B5D80" w:rsidRDefault="00780B3A" w:rsidP="004D27EC">
            <w:r w:rsidRPr="007E6D2F">
              <w:rPr>
                <w:rFonts w:ascii="Times New Roman" w:hAnsi="Times New Roman" w:cs="Times New Roman"/>
                <w:noProof/>
                <w:position w:val="-18"/>
              </w:rPr>
              <w:object w:dxaOrig="1080" w:dyaOrig="480" w14:anchorId="3780CE25">
                <v:shape id="_x0000_i1095" type="#_x0000_t75" alt="" style="width:54.3pt;height:24.2pt;mso-width-percent:0;mso-height-percent:0;mso-width-percent:0;mso-height-percent:0" o:ole="">
                  <v:imagedata r:id="rId78" o:title=""/>
                </v:shape>
                <o:OLEObject Type="Embed" ProgID="Equation.DSMT4" ShapeID="_x0000_i1095" DrawAspect="Content" ObjectID="_1596972826" r:id="rId80"/>
              </w:object>
            </w:r>
          </w:p>
        </w:tc>
      </w:tr>
      <w:tr w:rsidR="000B5D80" w14:paraId="2F7BE71C" w14:textId="77777777" w:rsidTr="00AE4B0F">
        <w:tc>
          <w:tcPr>
            <w:tcW w:w="1343" w:type="dxa"/>
          </w:tcPr>
          <w:p w14:paraId="22850901" w14:textId="77777777" w:rsidR="000B5D80" w:rsidRPr="006558DE" w:rsidRDefault="000B5D80" w:rsidP="004D27EC">
            <w:pPr>
              <w:rPr>
                <w:rFonts w:ascii="Times New Roman" w:hAnsi="Times New Roman" w:cs="Times New Roman"/>
                <w:b/>
                <w:i/>
              </w:rPr>
            </w:pPr>
            <w:r w:rsidRPr="006558DE">
              <w:rPr>
                <w:rFonts w:ascii="Times New Roman" w:hAnsi="Times New Roman" w:cs="Times New Roman"/>
                <w:b/>
                <w:i/>
              </w:rPr>
              <w:t>P</w:t>
            </w:r>
            <w:r w:rsidRPr="006558DE">
              <w:rPr>
                <w:rFonts w:ascii="Times New Roman" w:hAnsi="Times New Roman" w:cs="Times New Roman"/>
                <w:b/>
                <w:i/>
                <w:vertAlign w:val="subscript"/>
              </w:rPr>
              <w:t>A</w:t>
            </w:r>
          </w:p>
        </w:tc>
        <w:tc>
          <w:tcPr>
            <w:tcW w:w="1227" w:type="dxa"/>
          </w:tcPr>
          <w:p w14:paraId="64B7341E" w14:textId="77777777" w:rsidR="000B5D80" w:rsidRDefault="000B5D80" w:rsidP="004D27EC">
            <w:r>
              <w:t>0.949</w:t>
            </w:r>
          </w:p>
        </w:tc>
        <w:tc>
          <w:tcPr>
            <w:tcW w:w="2576" w:type="dxa"/>
          </w:tcPr>
          <w:p w14:paraId="63574B0C" w14:textId="77777777" w:rsidR="000B5D80" w:rsidRDefault="00780B3A" w:rsidP="004D27EC">
            <w:r w:rsidRPr="007528A6">
              <w:rPr>
                <w:rFonts w:ascii="Times New Roman" w:hAnsi="Times New Roman" w:cs="Times New Roman"/>
                <w:noProof/>
                <w:position w:val="-6"/>
              </w:rPr>
              <w:object w:dxaOrig="499" w:dyaOrig="320" w14:anchorId="4C2EAF08">
                <v:shape id="_x0000_i1094" type="#_x0000_t75" alt="" style="width:24.8pt;height:15.95pt;mso-width-percent:0;mso-height-percent:0;mso-width-percent:0;mso-height-percent:0" o:ole="">
                  <v:imagedata r:id="rId81" o:title=""/>
                </v:shape>
                <o:OLEObject Type="Embed" ProgID="Equation.DSMT4" ShapeID="_x0000_i1094" DrawAspect="Content" ObjectID="_1596972827" r:id="rId82"/>
              </w:object>
            </w:r>
          </w:p>
        </w:tc>
        <w:tc>
          <w:tcPr>
            <w:tcW w:w="1206" w:type="dxa"/>
          </w:tcPr>
          <w:p w14:paraId="26E6F7A2" w14:textId="77777777" w:rsidR="000B5D80" w:rsidRDefault="000B5D80" w:rsidP="004D27EC">
            <w:r>
              <w:t>0.949</w:t>
            </w:r>
          </w:p>
        </w:tc>
        <w:tc>
          <w:tcPr>
            <w:tcW w:w="3136" w:type="dxa"/>
          </w:tcPr>
          <w:p w14:paraId="05B6C764" w14:textId="77777777" w:rsidR="000B5D80" w:rsidRDefault="00780B3A" w:rsidP="004D27EC">
            <w:r w:rsidRPr="007528A6">
              <w:rPr>
                <w:rFonts w:ascii="Times New Roman" w:hAnsi="Times New Roman" w:cs="Times New Roman"/>
                <w:noProof/>
                <w:position w:val="-6"/>
              </w:rPr>
              <w:object w:dxaOrig="499" w:dyaOrig="320" w14:anchorId="7FC114A3">
                <v:shape id="_x0000_i1093" type="#_x0000_t75" alt="" style="width:24.8pt;height:15.95pt;mso-width-percent:0;mso-height-percent:0;mso-width-percent:0;mso-height-percent:0" o:ole="">
                  <v:imagedata r:id="rId81" o:title=""/>
                </v:shape>
                <o:OLEObject Type="Embed" ProgID="Equation.DSMT4" ShapeID="_x0000_i1093" DrawAspect="Content" ObjectID="_1596972828" r:id="rId83"/>
              </w:object>
            </w:r>
          </w:p>
        </w:tc>
        <w:tc>
          <w:tcPr>
            <w:tcW w:w="1206" w:type="dxa"/>
          </w:tcPr>
          <w:p w14:paraId="500BEA05" w14:textId="77777777" w:rsidR="000B5D80" w:rsidRDefault="000B5D80" w:rsidP="004D27EC">
            <w:r>
              <w:t>0.949</w:t>
            </w:r>
          </w:p>
        </w:tc>
        <w:tc>
          <w:tcPr>
            <w:tcW w:w="2256" w:type="dxa"/>
          </w:tcPr>
          <w:p w14:paraId="741D9F79" w14:textId="77777777" w:rsidR="000B5D80" w:rsidRDefault="00780B3A" w:rsidP="004D27EC">
            <w:r w:rsidRPr="007528A6">
              <w:rPr>
                <w:rFonts w:ascii="Times New Roman" w:hAnsi="Times New Roman" w:cs="Times New Roman"/>
                <w:noProof/>
                <w:position w:val="-6"/>
              </w:rPr>
              <w:object w:dxaOrig="499" w:dyaOrig="320" w14:anchorId="6DCAD7D0">
                <v:shape id="_x0000_i1092" type="#_x0000_t75" alt="" style="width:24.8pt;height:15.95pt;mso-width-percent:0;mso-height-percent:0;mso-width-percent:0;mso-height-percent:0" o:ole="">
                  <v:imagedata r:id="rId81" o:title=""/>
                </v:shape>
                <o:OLEObject Type="Embed" ProgID="Equation.DSMT4" ShapeID="_x0000_i1092" DrawAspect="Content" ObjectID="_1596972829" r:id="rId84"/>
              </w:object>
            </w:r>
          </w:p>
        </w:tc>
      </w:tr>
      <w:tr w:rsidR="000B5D80" w14:paraId="2956E8C5" w14:textId="77777777" w:rsidTr="00AE4B0F">
        <w:tc>
          <w:tcPr>
            <w:tcW w:w="1343" w:type="dxa"/>
          </w:tcPr>
          <w:p w14:paraId="3F5DE447" w14:textId="77777777" w:rsidR="000B5D80" w:rsidRPr="00EB7E88" w:rsidRDefault="000B5D80" w:rsidP="004D27EC">
            <w:pPr>
              <w:rPr>
                <w:rFonts w:ascii="Times New Roman" w:hAnsi="Times New Roman" w:cs="Times New Roman"/>
                <w:b/>
                <w:i/>
              </w:rPr>
            </w:pPr>
            <w:r w:rsidRPr="00EB7E88">
              <w:rPr>
                <w:rFonts w:ascii="Times New Roman" w:hAnsi="Times New Roman" w:cs="Times New Roman"/>
                <w:b/>
                <w:i/>
              </w:rPr>
              <w:t>R</w:t>
            </w:r>
            <w:r w:rsidRPr="00EB7E88">
              <w:rPr>
                <w:rFonts w:ascii="Times New Roman" w:hAnsi="Times New Roman" w:cs="Times New Roman"/>
                <w:b/>
                <w:i/>
                <w:vertAlign w:val="subscript"/>
              </w:rPr>
              <w:t>J</w:t>
            </w:r>
          </w:p>
        </w:tc>
        <w:tc>
          <w:tcPr>
            <w:tcW w:w="1227" w:type="dxa"/>
          </w:tcPr>
          <w:p w14:paraId="100B6019" w14:textId="77777777" w:rsidR="000B5D80" w:rsidRDefault="000B5D80" w:rsidP="004D27EC">
            <w:r>
              <w:t>0</w:t>
            </w:r>
          </w:p>
        </w:tc>
        <w:tc>
          <w:tcPr>
            <w:tcW w:w="2576" w:type="dxa"/>
          </w:tcPr>
          <w:p w14:paraId="1F724C91" w14:textId="77777777" w:rsidR="000B5D80" w:rsidRDefault="000B5D80" w:rsidP="004D27EC">
            <w:r>
              <w:t>--</w:t>
            </w:r>
          </w:p>
        </w:tc>
        <w:tc>
          <w:tcPr>
            <w:tcW w:w="1206" w:type="dxa"/>
          </w:tcPr>
          <w:p w14:paraId="7EF013F7" w14:textId="77777777" w:rsidR="000B5D80" w:rsidRDefault="000B5D80" w:rsidP="004D27EC">
            <w:r>
              <w:t>0</w:t>
            </w:r>
          </w:p>
        </w:tc>
        <w:tc>
          <w:tcPr>
            <w:tcW w:w="3136" w:type="dxa"/>
          </w:tcPr>
          <w:p w14:paraId="5B3ADAE6" w14:textId="77777777" w:rsidR="000B5D80" w:rsidRDefault="000B5D80" w:rsidP="004D27EC">
            <w:r>
              <w:t>--</w:t>
            </w:r>
          </w:p>
        </w:tc>
        <w:tc>
          <w:tcPr>
            <w:tcW w:w="1206" w:type="dxa"/>
          </w:tcPr>
          <w:p w14:paraId="7BEC803E" w14:textId="77777777" w:rsidR="000B5D80" w:rsidRDefault="000B5D80" w:rsidP="004D27EC">
            <w:r>
              <w:t>2</w:t>
            </w:r>
            <w:r w:rsidRPr="001F0C07">
              <w:t>767</w:t>
            </w:r>
          </w:p>
        </w:tc>
        <w:tc>
          <w:tcPr>
            <w:tcW w:w="2256" w:type="dxa"/>
          </w:tcPr>
          <w:p w14:paraId="3B00D0CC" w14:textId="77777777" w:rsidR="000B5D80" w:rsidRDefault="00780B3A" w:rsidP="004D27EC">
            <w:r w:rsidRPr="007970FA">
              <w:rPr>
                <w:noProof/>
                <w:position w:val="-24"/>
              </w:rPr>
              <w:object w:dxaOrig="2040" w:dyaOrig="620" w14:anchorId="777A98C4">
                <v:shape id="_x0000_i1091" type="#_x0000_t75" alt="" style="width:102.1pt;height:31.3pt;mso-width-percent:0;mso-height-percent:0;mso-width-percent:0;mso-height-percent:0" o:ole="">
                  <v:imagedata r:id="rId85" o:title=""/>
                </v:shape>
                <o:OLEObject Type="Embed" ProgID="Equation.DSMT4" ShapeID="_x0000_i1091" DrawAspect="Content" ObjectID="_1596972830" r:id="rId86"/>
              </w:object>
            </w:r>
          </w:p>
        </w:tc>
      </w:tr>
      <w:tr w:rsidR="000B5D80" w14:paraId="567647C9" w14:textId="77777777" w:rsidTr="00AE4B0F">
        <w:tc>
          <w:tcPr>
            <w:tcW w:w="1343" w:type="dxa"/>
          </w:tcPr>
          <w:p w14:paraId="062C8C0F" w14:textId="77777777" w:rsidR="000B5D80" w:rsidRPr="00BD208C" w:rsidRDefault="000B5D80" w:rsidP="004D27EC">
            <w:pPr>
              <w:rPr>
                <w:rFonts w:ascii="Times New Roman" w:hAnsi="Times New Roman" w:cs="Times New Roman"/>
                <w:i/>
                <w:vertAlign w:val="subscript"/>
              </w:rPr>
            </w:pPr>
            <w:r w:rsidRPr="006558DE">
              <w:rPr>
                <w:rFonts w:ascii="Times New Roman" w:hAnsi="Times New Roman" w:cs="Times New Roman"/>
                <w:b/>
                <w:i/>
              </w:rPr>
              <w:t>R</w:t>
            </w:r>
            <w:r w:rsidRPr="006558DE">
              <w:rPr>
                <w:rFonts w:ascii="Times New Roman" w:hAnsi="Times New Roman" w:cs="Times New Roman"/>
                <w:b/>
                <w:i/>
                <w:vertAlign w:val="subscript"/>
              </w:rPr>
              <w:t>A</w:t>
            </w:r>
          </w:p>
        </w:tc>
        <w:tc>
          <w:tcPr>
            <w:tcW w:w="1227" w:type="dxa"/>
          </w:tcPr>
          <w:p w14:paraId="7605E1A7" w14:textId="77777777" w:rsidR="000B5D80" w:rsidRDefault="000B5D80" w:rsidP="004D27EC">
            <w:r>
              <w:t>35315</w:t>
            </w:r>
          </w:p>
        </w:tc>
        <w:tc>
          <w:tcPr>
            <w:tcW w:w="2576" w:type="dxa"/>
          </w:tcPr>
          <w:p w14:paraId="5AAECB70" w14:textId="77777777" w:rsidR="000B5D80" w:rsidRDefault="00780B3A" w:rsidP="004D27EC">
            <w:r w:rsidRPr="007E6D2F">
              <w:rPr>
                <w:rFonts w:ascii="Times New Roman" w:hAnsi="Times New Roman" w:cs="Times New Roman"/>
                <w:noProof/>
                <w:position w:val="-10"/>
              </w:rPr>
              <w:object w:dxaOrig="940" w:dyaOrig="360" w14:anchorId="08EEAE8A">
                <v:shape id="_x0000_i1090" type="#_x0000_t75" alt="" style="width:46.05pt;height:18.3pt;mso-width-percent:0;mso-height-percent:0;mso-width-percent:0;mso-height-percent:0" o:ole="">
                  <v:imagedata r:id="rId87" o:title=""/>
                </v:shape>
                <o:OLEObject Type="Embed" ProgID="Equation.DSMT4" ShapeID="_x0000_i1090" DrawAspect="Content" ObjectID="_1596972831" r:id="rId88"/>
              </w:object>
            </w:r>
          </w:p>
        </w:tc>
        <w:tc>
          <w:tcPr>
            <w:tcW w:w="1206" w:type="dxa"/>
          </w:tcPr>
          <w:p w14:paraId="7EBF669E" w14:textId="77777777" w:rsidR="000B5D80" w:rsidRDefault="000B5D80" w:rsidP="004D27EC">
            <w:r>
              <w:t>33799</w:t>
            </w:r>
          </w:p>
        </w:tc>
        <w:tc>
          <w:tcPr>
            <w:tcW w:w="3136" w:type="dxa"/>
          </w:tcPr>
          <w:p w14:paraId="0FD0C0ED" w14:textId="77777777" w:rsidR="000B5D80" w:rsidRDefault="00780B3A" w:rsidP="004D27EC">
            <w:r w:rsidRPr="007E6D2F">
              <w:rPr>
                <w:rFonts w:ascii="Times New Roman" w:hAnsi="Times New Roman" w:cs="Times New Roman"/>
                <w:noProof/>
                <w:position w:val="-10"/>
              </w:rPr>
              <w:object w:dxaOrig="1760" w:dyaOrig="460" w14:anchorId="07979BD5">
                <v:shape id="_x0000_i1089" type="#_x0000_t75" alt="" style="width:87.95pt;height:23pt;mso-width-percent:0;mso-height-percent:0;mso-width-percent:0;mso-height-percent:0" o:ole="">
                  <v:imagedata r:id="rId89" o:title=""/>
                </v:shape>
                <o:OLEObject Type="Embed" ProgID="Equation.DSMT4" ShapeID="_x0000_i1089" DrawAspect="Content" ObjectID="_1596972832" r:id="rId90"/>
              </w:object>
            </w:r>
          </w:p>
        </w:tc>
        <w:tc>
          <w:tcPr>
            <w:tcW w:w="1206" w:type="dxa"/>
          </w:tcPr>
          <w:p w14:paraId="5685EB95" w14:textId="77777777" w:rsidR="000B5D80" w:rsidRDefault="000B5D80" w:rsidP="004D27EC">
            <w:r>
              <w:t>33700</w:t>
            </w:r>
          </w:p>
        </w:tc>
        <w:tc>
          <w:tcPr>
            <w:tcW w:w="2256" w:type="dxa"/>
          </w:tcPr>
          <w:p w14:paraId="6AABA8C4" w14:textId="77777777" w:rsidR="000B5D80" w:rsidRDefault="00780B3A" w:rsidP="004D27EC">
            <w:r w:rsidRPr="007E6D2F">
              <w:rPr>
                <w:rFonts w:ascii="Times New Roman" w:hAnsi="Times New Roman" w:cs="Times New Roman"/>
                <w:noProof/>
                <w:position w:val="-10"/>
              </w:rPr>
              <w:object w:dxaOrig="1760" w:dyaOrig="460" w14:anchorId="13A24220">
                <v:shape id="_x0000_i1088" type="#_x0000_t75" alt="" style="width:87.95pt;height:23pt;mso-width-percent:0;mso-height-percent:0;mso-width-percent:0;mso-height-percent:0" o:ole="">
                  <v:imagedata r:id="rId89" o:title=""/>
                </v:shape>
                <o:OLEObject Type="Embed" ProgID="Equation.DSMT4" ShapeID="_x0000_i1088" DrawAspect="Content" ObjectID="_1596972833" r:id="rId91"/>
              </w:object>
            </w:r>
          </w:p>
        </w:tc>
      </w:tr>
      <w:tr w:rsidR="000B5D80" w14:paraId="063AE03A" w14:textId="77777777" w:rsidTr="00AE4B0F">
        <w:tc>
          <w:tcPr>
            <w:tcW w:w="1343" w:type="dxa"/>
          </w:tcPr>
          <w:p w14:paraId="12ACC908" w14:textId="77777777" w:rsidR="000B5D80" w:rsidRDefault="000B5D80" w:rsidP="004D27EC">
            <w:pPr>
              <w:rPr>
                <w:rFonts w:ascii="Times New Roman" w:hAnsi="Times New Roman" w:cs="Times New Roman"/>
                <w:i/>
              </w:rPr>
            </w:pPr>
          </w:p>
        </w:tc>
        <w:tc>
          <w:tcPr>
            <w:tcW w:w="3803" w:type="dxa"/>
            <w:gridSpan w:val="2"/>
          </w:tcPr>
          <w:p w14:paraId="09A8F7AD" w14:textId="77777777" w:rsidR="000B5D80" w:rsidRPr="00997A76" w:rsidRDefault="000B5D80" w:rsidP="004D27EC">
            <w:pPr>
              <w:jc w:val="center"/>
              <w:rPr>
                <w:b/>
              </w:rPr>
            </w:pPr>
            <w:r w:rsidRPr="00997A76">
              <w:rPr>
                <w:b/>
              </w:rPr>
              <w:t>L4</w:t>
            </w:r>
          </w:p>
        </w:tc>
        <w:tc>
          <w:tcPr>
            <w:tcW w:w="4342" w:type="dxa"/>
            <w:gridSpan w:val="2"/>
          </w:tcPr>
          <w:p w14:paraId="32324B11" w14:textId="77777777" w:rsidR="000B5D80" w:rsidRPr="00997A76" w:rsidRDefault="000B5D80" w:rsidP="004D27EC">
            <w:pPr>
              <w:jc w:val="center"/>
              <w:rPr>
                <w:b/>
              </w:rPr>
            </w:pPr>
            <w:r w:rsidRPr="00997A76">
              <w:rPr>
                <w:b/>
              </w:rPr>
              <w:t>L5</w:t>
            </w:r>
          </w:p>
        </w:tc>
        <w:tc>
          <w:tcPr>
            <w:tcW w:w="1206" w:type="dxa"/>
          </w:tcPr>
          <w:p w14:paraId="4E768CE3" w14:textId="77777777" w:rsidR="000B5D80" w:rsidRDefault="000B5D80" w:rsidP="004D27EC"/>
        </w:tc>
        <w:tc>
          <w:tcPr>
            <w:tcW w:w="2256" w:type="dxa"/>
          </w:tcPr>
          <w:p w14:paraId="3507C5C5" w14:textId="77777777" w:rsidR="000B5D80" w:rsidRDefault="000B5D80" w:rsidP="004D27EC"/>
        </w:tc>
      </w:tr>
      <w:tr w:rsidR="000B5D80" w14:paraId="31B9D180" w14:textId="77777777" w:rsidTr="00AE4B0F">
        <w:tc>
          <w:tcPr>
            <w:tcW w:w="1343" w:type="dxa"/>
          </w:tcPr>
          <w:p w14:paraId="1BB8B364" w14:textId="77777777" w:rsidR="000B5D80" w:rsidRPr="006558DE" w:rsidRDefault="000B5D80" w:rsidP="004D27EC">
            <w:pPr>
              <w:rPr>
                <w:rFonts w:ascii="Times New Roman" w:hAnsi="Times New Roman" w:cs="Times New Roman"/>
                <w:b/>
                <w:i/>
              </w:rPr>
            </w:pPr>
            <w:r w:rsidRPr="006558DE">
              <w:rPr>
                <w:rFonts w:ascii="Times New Roman" w:hAnsi="Times New Roman" w:cs="Times New Roman"/>
                <w:b/>
                <w:i/>
              </w:rPr>
              <w:t>G</w:t>
            </w:r>
            <w:r w:rsidRPr="006558DE">
              <w:rPr>
                <w:rFonts w:ascii="Times New Roman" w:hAnsi="Times New Roman" w:cs="Times New Roman"/>
                <w:b/>
                <w:i/>
                <w:vertAlign w:val="subscript"/>
              </w:rPr>
              <w:t>L</w:t>
            </w:r>
          </w:p>
        </w:tc>
        <w:tc>
          <w:tcPr>
            <w:tcW w:w="1227" w:type="dxa"/>
          </w:tcPr>
          <w:p w14:paraId="17C6BE26" w14:textId="77777777" w:rsidR="000B5D80" w:rsidRDefault="000B5D80" w:rsidP="004D27EC">
            <w:r>
              <w:t>3x10</w:t>
            </w:r>
            <w:r>
              <w:rPr>
                <w:vertAlign w:val="superscript"/>
              </w:rPr>
              <w:t>-5</w:t>
            </w:r>
          </w:p>
        </w:tc>
        <w:tc>
          <w:tcPr>
            <w:tcW w:w="2576" w:type="dxa"/>
          </w:tcPr>
          <w:p w14:paraId="3E7981D6" w14:textId="77777777" w:rsidR="000B5D80" w:rsidRDefault="00780B3A" w:rsidP="004D27EC">
            <w:r w:rsidRPr="007E6D2F">
              <w:rPr>
                <w:rFonts w:ascii="Times New Roman" w:hAnsi="Times New Roman" w:cs="Times New Roman"/>
                <w:noProof/>
                <w:position w:val="-6"/>
              </w:rPr>
              <w:object w:dxaOrig="660" w:dyaOrig="320" w14:anchorId="0FA8CA13">
                <v:shape id="_x0000_i1087" type="#_x0000_t75" alt="" style="width:33.05pt;height:15.95pt;mso-width-percent:0;mso-height-percent:0;mso-width-percent:0;mso-height-percent:0" o:ole="">
                  <v:imagedata r:id="rId67" o:title=""/>
                </v:shape>
                <o:OLEObject Type="Embed" ProgID="Equation.DSMT4" ShapeID="_x0000_i1087" DrawAspect="Content" ObjectID="_1596972834" r:id="rId92"/>
              </w:object>
            </w:r>
          </w:p>
        </w:tc>
        <w:tc>
          <w:tcPr>
            <w:tcW w:w="1206" w:type="dxa"/>
          </w:tcPr>
          <w:p w14:paraId="5676B3E6" w14:textId="77777777" w:rsidR="000B5D80" w:rsidRDefault="000B5D80" w:rsidP="004D27EC">
            <w:r>
              <w:t>3x10</w:t>
            </w:r>
            <w:r>
              <w:rPr>
                <w:vertAlign w:val="superscript"/>
              </w:rPr>
              <w:t>-5</w:t>
            </w:r>
          </w:p>
        </w:tc>
        <w:tc>
          <w:tcPr>
            <w:tcW w:w="3136" w:type="dxa"/>
          </w:tcPr>
          <w:p w14:paraId="22E0717F" w14:textId="77777777" w:rsidR="000B5D80" w:rsidRDefault="00780B3A" w:rsidP="004D27EC">
            <w:r w:rsidRPr="007E6D2F">
              <w:rPr>
                <w:rFonts w:ascii="Times New Roman" w:hAnsi="Times New Roman" w:cs="Times New Roman"/>
                <w:noProof/>
                <w:position w:val="-6"/>
              </w:rPr>
              <w:object w:dxaOrig="660" w:dyaOrig="320" w14:anchorId="6FF1AFA0">
                <v:shape id="_x0000_i1086" type="#_x0000_t75" alt="" style="width:33.05pt;height:15.95pt;mso-width-percent:0;mso-height-percent:0;mso-width-percent:0;mso-height-percent:0" o:ole="">
                  <v:imagedata r:id="rId67" o:title=""/>
                </v:shape>
                <o:OLEObject Type="Embed" ProgID="Equation.DSMT4" ShapeID="_x0000_i1086" DrawAspect="Content" ObjectID="_1596972835" r:id="rId93"/>
              </w:object>
            </w:r>
          </w:p>
        </w:tc>
        <w:tc>
          <w:tcPr>
            <w:tcW w:w="1206" w:type="dxa"/>
          </w:tcPr>
          <w:p w14:paraId="176EE10B" w14:textId="77777777" w:rsidR="000B5D80" w:rsidRDefault="000B5D80" w:rsidP="004D27EC"/>
        </w:tc>
        <w:tc>
          <w:tcPr>
            <w:tcW w:w="2256" w:type="dxa"/>
          </w:tcPr>
          <w:p w14:paraId="13BC168D" w14:textId="77777777" w:rsidR="000B5D80" w:rsidRDefault="000B5D80" w:rsidP="004D27EC"/>
        </w:tc>
      </w:tr>
      <w:tr w:rsidR="000B5D80" w14:paraId="651ED22D" w14:textId="77777777" w:rsidTr="00AE4B0F">
        <w:tc>
          <w:tcPr>
            <w:tcW w:w="1343" w:type="dxa"/>
          </w:tcPr>
          <w:p w14:paraId="40A6F0C5" w14:textId="77777777" w:rsidR="000B5D80" w:rsidRPr="006558DE" w:rsidRDefault="000B5D80" w:rsidP="004D27EC">
            <w:pPr>
              <w:rPr>
                <w:rFonts w:ascii="Times New Roman" w:hAnsi="Times New Roman" w:cs="Times New Roman"/>
                <w:b/>
                <w:i/>
              </w:rPr>
            </w:pPr>
            <w:r w:rsidRPr="006558DE">
              <w:rPr>
                <w:rFonts w:ascii="Times New Roman" w:hAnsi="Times New Roman" w:cs="Times New Roman"/>
                <w:b/>
                <w:i/>
              </w:rPr>
              <w:t>P</w:t>
            </w:r>
            <w:r w:rsidRPr="006558DE">
              <w:rPr>
                <w:rFonts w:ascii="Times New Roman" w:hAnsi="Times New Roman" w:cs="Times New Roman"/>
                <w:b/>
                <w:i/>
                <w:vertAlign w:val="subscript"/>
              </w:rPr>
              <w:t>J</w:t>
            </w:r>
          </w:p>
        </w:tc>
        <w:tc>
          <w:tcPr>
            <w:tcW w:w="1227" w:type="dxa"/>
          </w:tcPr>
          <w:p w14:paraId="5F6F842A" w14:textId="77777777" w:rsidR="000B5D80" w:rsidRDefault="000B5D80" w:rsidP="004D27EC">
            <w:r>
              <w:t>0.818</w:t>
            </w:r>
          </w:p>
        </w:tc>
        <w:tc>
          <w:tcPr>
            <w:tcW w:w="2576" w:type="dxa"/>
          </w:tcPr>
          <w:p w14:paraId="542E2DDA" w14:textId="77777777" w:rsidR="000B5D80" w:rsidRDefault="00780B3A" w:rsidP="004D27EC">
            <w:r w:rsidRPr="007970FA">
              <w:rPr>
                <w:noProof/>
                <w:position w:val="-60"/>
              </w:rPr>
              <w:object w:dxaOrig="900" w:dyaOrig="1320" w14:anchorId="71A8F4D7">
                <v:shape id="_x0000_i1085" type="#_x0000_t75" alt="" style="width:44.85pt;height:66.1pt;mso-width-percent:0;mso-height-percent:0;mso-width-percent:0;mso-height-percent:0" o:ole="">
                  <v:imagedata r:id="rId94" o:title=""/>
                </v:shape>
                <o:OLEObject Type="Embed" ProgID="Equation.DSMT4" ShapeID="_x0000_i1085" DrawAspect="Content" ObjectID="_1596972836" r:id="rId95"/>
              </w:object>
            </w:r>
          </w:p>
        </w:tc>
        <w:tc>
          <w:tcPr>
            <w:tcW w:w="1206" w:type="dxa"/>
          </w:tcPr>
          <w:p w14:paraId="0AA1E1EF" w14:textId="77777777" w:rsidR="000B5D80" w:rsidRDefault="000B5D80" w:rsidP="004D27EC">
            <w:r w:rsidRPr="001F0C07">
              <w:t>0.826</w:t>
            </w:r>
          </w:p>
        </w:tc>
        <w:tc>
          <w:tcPr>
            <w:tcW w:w="3136" w:type="dxa"/>
          </w:tcPr>
          <w:p w14:paraId="7F654A36" w14:textId="77777777" w:rsidR="000B5D80" w:rsidRDefault="00780B3A" w:rsidP="004D27EC">
            <w:r w:rsidRPr="00997A76">
              <w:rPr>
                <w:noProof/>
                <w:position w:val="-60"/>
              </w:rPr>
              <w:object w:dxaOrig="1420" w:dyaOrig="1320" w14:anchorId="7863CEAA">
                <v:shape id="_x0000_i1084" type="#_x0000_t75" alt="" style="width:70.8pt;height:66.1pt;mso-width-percent:0;mso-height-percent:0;mso-width-percent:0;mso-height-percent:0" o:ole="">
                  <v:imagedata r:id="rId96" o:title=""/>
                </v:shape>
                <o:OLEObject Type="Embed" ProgID="Equation.DSMT4" ShapeID="_x0000_i1084" DrawAspect="Content" ObjectID="_1596972837" r:id="rId97"/>
              </w:object>
            </w:r>
          </w:p>
        </w:tc>
        <w:tc>
          <w:tcPr>
            <w:tcW w:w="1206" w:type="dxa"/>
          </w:tcPr>
          <w:p w14:paraId="6BDD0941" w14:textId="77777777" w:rsidR="000B5D80" w:rsidRDefault="000B5D80" w:rsidP="004D27EC"/>
        </w:tc>
        <w:tc>
          <w:tcPr>
            <w:tcW w:w="2256" w:type="dxa"/>
          </w:tcPr>
          <w:p w14:paraId="19B8E466" w14:textId="77777777" w:rsidR="000B5D80" w:rsidRDefault="000B5D80" w:rsidP="004D27EC"/>
        </w:tc>
      </w:tr>
      <w:tr w:rsidR="000B5D80" w14:paraId="18EEB9B7" w14:textId="77777777" w:rsidTr="00AE4B0F">
        <w:tc>
          <w:tcPr>
            <w:tcW w:w="1343" w:type="dxa"/>
          </w:tcPr>
          <w:p w14:paraId="6A72003B" w14:textId="77777777" w:rsidR="000B5D80" w:rsidRPr="006558DE" w:rsidRDefault="000B5D80" w:rsidP="004D27EC">
            <w:pPr>
              <w:rPr>
                <w:rFonts w:ascii="Times New Roman" w:hAnsi="Times New Roman" w:cs="Times New Roman"/>
                <w:b/>
                <w:i/>
              </w:rPr>
            </w:pPr>
            <w:r w:rsidRPr="006558DE">
              <w:rPr>
                <w:rFonts w:ascii="Times New Roman" w:hAnsi="Times New Roman" w:cs="Times New Roman"/>
                <w:b/>
                <w:i/>
              </w:rPr>
              <w:t>G</w:t>
            </w:r>
            <w:r w:rsidRPr="006558DE">
              <w:rPr>
                <w:rFonts w:ascii="Times New Roman" w:hAnsi="Times New Roman" w:cs="Times New Roman"/>
                <w:b/>
                <w:i/>
                <w:vertAlign w:val="subscript"/>
              </w:rPr>
              <w:t>J</w:t>
            </w:r>
          </w:p>
        </w:tc>
        <w:tc>
          <w:tcPr>
            <w:tcW w:w="1227" w:type="dxa"/>
          </w:tcPr>
          <w:p w14:paraId="327FC940" w14:textId="77777777" w:rsidR="000B5D80" w:rsidRDefault="000B5D80" w:rsidP="004D27EC">
            <w:r>
              <w:t>0.030</w:t>
            </w:r>
          </w:p>
        </w:tc>
        <w:tc>
          <w:tcPr>
            <w:tcW w:w="2576" w:type="dxa"/>
          </w:tcPr>
          <w:p w14:paraId="6B5872B7" w14:textId="77777777" w:rsidR="000B5D80" w:rsidRDefault="00780B3A" w:rsidP="004D27EC">
            <w:r w:rsidRPr="007970FA">
              <w:rPr>
                <w:noProof/>
                <w:position w:val="-60"/>
              </w:rPr>
              <w:object w:dxaOrig="880" w:dyaOrig="1040" w14:anchorId="67101DB2">
                <v:shape id="_x0000_i1083" type="#_x0000_t75" alt="" style="width:44.25pt;height:51.95pt;mso-width-percent:0;mso-height-percent:0;mso-width-percent:0;mso-height-percent:0" o:ole="">
                  <v:imagedata r:id="rId98" o:title=""/>
                </v:shape>
                <o:OLEObject Type="Embed" ProgID="Equation.DSMT4" ShapeID="_x0000_i1083" DrawAspect="Content" ObjectID="_1596972838" r:id="rId99"/>
              </w:object>
            </w:r>
          </w:p>
        </w:tc>
        <w:tc>
          <w:tcPr>
            <w:tcW w:w="1206" w:type="dxa"/>
          </w:tcPr>
          <w:p w14:paraId="3B35C7D9" w14:textId="77777777" w:rsidR="000B5D80" w:rsidRDefault="000B5D80" w:rsidP="004D27EC">
            <w:r>
              <w:t>0.022</w:t>
            </w:r>
          </w:p>
        </w:tc>
        <w:tc>
          <w:tcPr>
            <w:tcW w:w="3136" w:type="dxa"/>
          </w:tcPr>
          <w:p w14:paraId="1940A2EE" w14:textId="77777777" w:rsidR="000B5D80" w:rsidRDefault="00780B3A" w:rsidP="004D27EC">
            <w:r w:rsidRPr="00997A76">
              <w:rPr>
                <w:noProof/>
                <w:position w:val="-60"/>
              </w:rPr>
              <w:object w:dxaOrig="1420" w:dyaOrig="1120" w14:anchorId="58143F31">
                <v:shape id="_x0000_i1082" type="#_x0000_t75" alt="" style="width:70.8pt;height:56.05pt;mso-width-percent:0;mso-height-percent:0;mso-width-percent:0;mso-height-percent:0" o:ole="">
                  <v:imagedata r:id="rId100" o:title=""/>
                </v:shape>
                <o:OLEObject Type="Embed" ProgID="Equation.DSMT4" ShapeID="_x0000_i1082" DrawAspect="Content" ObjectID="_1596972839" r:id="rId101"/>
              </w:object>
            </w:r>
          </w:p>
        </w:tc>
        <w:tc>
          <w:tcPr>
            <w:tcW w:w="1206" w:type="dxa"/>
          </w:tcPr>
          <w:p w14:paraId="5FB748CB" w14:textId="77777777" w:rsidR="000B5D80" w:rsidRDefault="000B5D80" w:rsidP="004D27EC"/>
        </w:tc>
        <w:tc>
          <w:tcPr>
            <w:tcW w:w="2256" w:type="dxa"/>
          </w:tcPr>
          <w:p w14:paraId="157086C4" w14:textId="77777777" w:rsidR="000B5D80" w:rsidRDefault="000B5D80" w:rsidP="004D27EC"/>
        </w:tc>
      </w:tr>
      <w:tr w:rsidR="000B5D80" w14:paraId="438346A8" w14:textId="77777777" w:rsidTr="00AE4B0F">
        <w:tc>
          <w:tcPr>
            <w:tcW w:w="1343" w:type="dxa"/>
          </w:tcPr>
          <w:p w14:paraId="195750EA" w14:textId="77777777" w:rsidR="000B5D80" w:rsidRPr="006558DE" w:rsidRDefault="000B5D80" w:rsidP="004D27EC">
            <w:pPr>
              <w:rPr>
                <w:rFonts w:ascii="Times New Roman" w:hAnsi="Times New Roman" w:cs="Times New Roman"/>
                <w:b/>
                <w:i/>
              </w:rPr>
            </w:pPr>
            <w:r w:rsidRPr="006558DE">
              <w:rPr>
                <w:rFonts w:ascii="Times New Roman" w:hAnsi="Times New Roman" w:cs="Times New Roman"/>
                <w:b/>
                <w:i/>
              </w:rPr>
              <w:t>P</w:t>
            </w:r>
            <w:r w:rsidRPr="006558DE">
              <w:rPr>
                <w:rFonts w:ascii="Times New Roman" w:hAnsi="Times New Roman" w:cs="Times New Roman"/>
                <w:b/>
                <w:i/>
                <w:vertAlign w:val="subscript"/>
              </w:rPr>
              <w:t>A</w:t>
            </w:r>
          </w:p>
        </w:tc>
        <w:tc>
          <w:tcPr>
            <w:tcW w:w="1227" w:type="dxa"/>
          </w:tcPr>
          <w:p w14:paraId="45C7D3A9" w14:textId="77777777" w:rsidR="000B5D80" w:rsidRDefault="000B5D80" w:rsidP="004D27EC">
            <w:r>
              <w:t>0.949</w:t>
            </w:r>
          </w:p>
        </w:tc>
        <w:tc>
          <w:tcPr>
            <w:tcW w:w="2576" w:type="dxa"/>
          </w:tcPr>
          <w:p w14:paraId="1E0FCC25" w14:textId="77777777" w:rsidR="000B5D80" w:rsidRDefault="00780B3A" w:rsidP="004D27EC">
            <w:r w:rsidRPr="007528A6">
              <w:rPr>
                <w:rFonts w:ascii="Times New Roman" w:hAnsi="Times New Roman" w:cs="Times New Roman"/>
                <w:noProof/>
                <w:position w:val="-6"/>
              </w:rPr>
              <w:object w:dxaOrig="499" w:dyaOrig="320" w14:anchorId="1C7901F5">
                <v:shape id="_x0000_i1081" type="#_x0000_t75" alt="" style="width:24.8pt;height:15.95pt;mso-width-percent:0;mso-height-percent:0;mso-width-percent:0;mso-height-percent:0" o:ole="">
                  <v:imagedata r:id="rId81" o:title=""/>
                </v:shape>
                <o:OLEObject Type="Embed" ProgID="Equation.DSMT4" ShapeID="_x0000_i1081" DrawAspect="Content" ObjectID="_1596972840" r:id="rId102"/>
              </w:object>
            </w:r>
          </w:p>
        </w:tc>
        <w:tc>
          <w:tcPr>
            <w:tcW w:w="1206" w:type="dxa"/>
          </w:tcPr>
          <w:p w14:paraId="5F17616F" w14:textId="77777777" w:rsidR="000B5D80" w:rsidRDefault="000B5D80" w:rsidP="004D27EC">
            <w:r>
              <w:t>0.949</w:t>
            </w:r>
          </w:p>
        </w:tc>
        <w:tc>
          <w:tcPr>
            <w:tcW w:w="3136" w:type="dxa"/>
          </w:tcPr>
          <w:p w14:paraId="1F01CFCB" w14:textId="77777777" w:rsidR="000B5D80" w:rsidRDefault="00780B3A" w:rsidP="004D27EC">
            <w:r w:rsidRPr="007528A6">
              <w:rPr>
                <w:rFonts w:ascii="Times New Roman" w:hAnsi="Times New Roman" w:cs="Times New Roman"/>
                <w:noProof/>
                <w:position w:val="-6"/>
              </w:rPr>
              <w:object w:dxaOrig="499" w:dyaOrig="320" w14:anchorId="524E3AC1">
                <v:shape id="_x0000_i1080" type="#_x0000_t75" alt="" style="width:24.8pt;height:15.95pt;mso-width-percent:0;mso-height-percent:0;mso-width-percent:0;mso-height-percent:0" o:ole="">
                  <v:imagedata r:id="rId81" o:title=""/>
                </v:shape>
                <o:OLEObject Type="Embed" ProgID="Equation.DSMT4" ShapeID="_x0000_i1080" DrawAspect="Content" ObjectID="_1596972841" r:id="rId103"/>
              </w:object>
            </w:r>
          </w:p>
        </w:tc>
        <w:tc>
          <w:tcPr>
            <w:tcW w:w="1206" w:type="dxa"/>
          </w:tcPr>
          <w:p w14:paraId="238D6AE0" w14:textId="77777777" w:rsidR="000B5D80" w:rsidRDefault="000B5D80" w:rsidP="004D27EC"/>
        </w:tc>
        <w:tc>
          <w:tcPr>
            <w:tcW w:w="2256" w:type="dxa"/>
          </w:tcPr>
          <w:p w14:paraId="0349DBD6" w14:textId="77777777" w:rsidR="000B5D80" w:rsidRDefault="000B5D80" w:rsidP="004D27EC"/>
        </w:tc>
      </w:tr>
      <w:tr w:rsidR="000B5D80" w14:paraId="25AA41DC" w14:textId="77777777" w:rsidTr="00AE4B0F">
        <w:tc>
          <w:tcPr>
            <w:tcW w:w="1343" w:type="dxa"/>
          </w:tcPr>
          <w:p w14:paraId="1E3A716E" w14:textId="77777777" w:rsidR="000B5D80" w:rsidRPr="00EB7E88" w:rsidRDefault="000B5D80" w:rsidP="004D27EC">
            <w:pPr>
              <w:rPr>
                <w:rFonts w:ascii="Times New Roman" w:hAnsi="Times New Roman" w:cs="Times New Roman"/>
                <w:b/>
                <w:i/>
              </w:rPr>
            </w:pPr>
            <w:r w:rsidRPr="00EB7E88">
              <w:rPr>
                <w:rFonts w:ascii="Times New Roman" w:hAnsi="Times New Roman" w:cs="Times New Roman"/>
                <w:b/>
                <w:i/>
              </w:rPr>
              <w:t>R</w:t>
            </w:r>
            <w:r w:rsidRPr="00EB7E88">
              <w:rPr>
                <w:rFonts w:ascii="Times New Roman" w:hAnsi="Times New Roman" w:cs="Times New Roman"/>
                <w:b/>
                <w:i/>
                <w:vertAlign w:val="subscript"/>
              </w:rPr>
              <w:t>J</w:t>
            </w:r>
          </w:p>
        </w:tc>
        <w:tc>
          <w:tcPr>
            <w:tcW w:w="1227" w:type="dxa"/>
          </w:tcPr>
          <w:p w14:paraId="431E3DA3" w14:textId="77777777" w:rsidR="000B5D80" w:rsidRDefault="000B5D80" w:rsidP="004D27EC">
            <w:r>
              <w:t>1062</w:t>
            </w:r>
          </w:p>
        </w:tc>
        <w:tc>
          <w:tcPr>
            <w:tcW w:w="2576" w:type="dxa"/>
          </w:tcPr>
          <w:p w14:paraId="7A2F6449" w14:textId="77777777" w:rsidR="000B5D80" w:rsidRDefault="00780B3A" w:rsidP="004D27EC">
            <w:r w:rsidRPr="007970FA">
              <w:rPr>
                <w:noProof/>
                <w:position w:val="-60"/>
              </w:rPr>
              <w:object w:dxaOrig="2360" w:dyaOrig="1040" w14:anchorId="295EB258">
                <v:shape id="_x0000_i1079" type="#_x0000_t75" alt="" style="width:118.05pt;height:51.95pt;mso-width-percent:0;mso-height-percent:0;mso-width-percent:0;mso-height-percent:0" o:ole="">
                  <v:imagedata r:id="rId104" o:title=""/>
                </v:shape>
                <o:OLEObject Type="Embed" ProgID="Equation.DSMT4" ShapeID="_x0000_i1079" DrawAspect="Content" ObjectID="_1596972842" r:id="rId105"/>
              </w:object>
            </w:r>
          </w:p>
        </w:tc>
        <w:tc>
          <w:tcPr>
            <w:tcW w:w="1206" w:type="dxa"/>
          </w:tcPr>
          <w:p w14:paraId="07274F11" w14:textId="77777777" w:rsidR="000B5D80" w:rsidRDefault="000B5D80" w:rsidP="004D27EC">
            <w:r>
              <w:t>783</w:t>
            </w:r>
          </w:p>
        </w:tc>
        <w:tc>
          <w:tcPr>
            <w:tcW w:w="3136" w:type="dxa"/>
          </w:tcPr>
          <w:p w14:paraId="0A10ED1C" w14:textId="77777777" w:rsidR="000B5D80" w:rsidRDefault="00780B3A" w:rsidP="004D27EC">
            <w:r w:rsidRPr="00997A76">
              <w:rPr>
                <w:noProof/>
                <w:position w:val="-60"/>
              </w:rPr>
              <w:object w:dxaOrig="2900" w:dyaOrig="1120" w14:anchorId="5B001CCD">
                <v:shape id="_x0000_i1078" type="#_x0000_t75" alt="" style="width:145.2pt;height:56.05pt;mso-width-percent:0;mso-height-percent:0;mso-width-percent:0;mso-height-percent:0" o:ole="">
                  <v:imagedata r:id="rId106" o:title=""/>
                </v:shape>
                <o:OLEObject Type="Embed" ProgID="Equation.DSMT4" ShapeID="_x0000_i1078" DrawAspect="Content" ObjectID="_1596972843" r:id="rId107"/>
              </w:object>
            </w:r>
          </w:p>
        </w:tc>
        <w:tc>
          <w:tcPr>
            <w:tcW w:w="1206" w:type="dxa"/>
          </w:tcPr>
          <w:p w14:paraId="46650BE9" w14:textId="77777777" w:rsidR="000B5D80" w:rsidRDefault="000B5D80" w:rsidP="004D27EC"/>
        </w:tc>
        <w:tc>
          <w:tcPr>
            <w:tcW w:w="2256" w:type="dxa"/>
          </w:tcPr>
          <w:p w14:paraId="2D86C116" w14:textId="77777777" w:rsidR="000B5D80" w:rsidRDefault="000B5D80" w:rsidP="004D27EC"/>
        </w:tc>
      </w:tr>
      <w:tr w:rsidR="000B5D80" w14:paraId="1770796B" w14:textId="77777777" w:rsidTr="00AE4B0F">
        <w:tc>
          <w:tcPr>
            <w:tcW w:w="1343" w:type="dxa"/>
          </w:tcPr>
          <w:p w14:paraId="0FAD58BC" w14:textId="77777777" w:rsidR="000B5D80" w:rsidRPr="00BD208C" w:rsidRDefault="000B5D80" w:rsidP="004D27EC">
            <w:pPr>
              <w:rPr>
                <w:rFonts w:ascii="Times New Roman" w:hAnsi="Times New Roman" w:cs="Times New Roman"/>
                <w:i/>
                <w:vertAlign w:val="subscript"/>
              </w:rPr>
            </w:pPr>
            <w:r w:rsidRPr="006558DE">
              <w:rPr>
                <w:rFonts w:ascii="Times New Roman" w:hAnsi="Times New Roman" w:cs="Times New Roman"/>
                <w:b/>
                <w:i/>
              </w:rPr>
              <w:t>R</w:t>
            </w:r>
            <w:r w:rsidRPr="006558DE">
              <w:rPr>
                <w:rFonts w:ascii="Times New Roman" w:hAnsi="Times New Roman" w:cs="Times New Roman"/>
                <w:b/>
                <w:i/>
                <w:vertAlign w:val="subscript"/>
              </w:rPr>
              <w:t>A</w:t>
            </w:r>
          </w:p>
        </w:tc>
        <w:tc>
          <w:tcPr>
            <w:tcW w:w="1227" w:type="dxa"/>
          </w:tcPr>
          <w:p w14:paraId="0831E68A" w14:textId="77777777" w:rsidR="000B5D80" w:rsidRDefault="000B5D80" w:rsidP="004D27EC">
            <w:r>
              <w:t>33700</w:t>
            </w:r>
          </w:p>
        </w:tc>
        <w:tc>
          <w:tcPr>
            <w:tcW w:w="2576" w:type="dxa"/>
          </w:tcPr>
          <w:p w14:paraId="7D65DF1F" w14:textId="77777777" w:rsidR="000B5D80" w:rsidRDefault="00780B3A" w:rsidP="004D27EC">
            <w:r w:rsidRPr="007E6D2F">
              <w:rPr>
                <w:rFonts w:ascii="Times New Roman" w:hAnsi="Times New Roman" w:cs="Times New Roman"/>
                <w:noProof/>
                <w:position w:val="-10"/>
              </w:rPr>
              <w:object w:dxaOrig="1760" w:dyaOrig="460" w14:anchorId="102EA04A">
                <v:shape id="_x0000_i1077" type="#_x0000_t75" alt="" style="width:87.95pt;height:23pt;mso-width-percent:0;mso-height-percent:0;mso-width-percent:0;mso-height-percent:0" o:ole="">
                  <v:imagedata r:id="rId89" o:title=""/>
                </v:shape>
                <o:OLEObject Type="Embed" ProgID="Equation.DSMT4" ShapeID="_x0000_i1077" DrawAspect="Content" ObjectID="_1596972844" r:id="rId108"/>
              </w:object>
            </w:r>
          </w:p>
        </w:tc>
        <w:tc>
          <w:tcPr>
            <w:tcW w:w="1206" w:type="dxa"/>
          </w:tcPr>
          <w:p w14:paraId="482DA1CC" w14:textId="77777777" w:rsidR="000B5D80" w:rsidRDefault="000B5D80" w:rsidP="004D27EC">
            <w:r>
              <w:t>33700</w:t>
            </w:r>
          </w:p>
        </w:tc>
        <w:tc>
          <w:tcPr>
            <w:tcW w:w="3136" w:type="dxa"/>
          </w:tcPr>
          <w:p w14:paraId="19A4DA91" w14:textId="77777777" w:rsidR="000B5D80" w:rsidRDefault="00780B3A" w:rsidP="004D27EC">
            <w:r w:rsidRPr="007E6D2F">
              <w:rPr>
                <w:rFonts w:ascii="Times New Roman" w:hAnsi="Times New Roman" w:cs="Times New Roman"/>
                <w:noProof/>
                <w:position w:val="-10"/>
              </w:rPr>
              <w:object w:dxaOrig="1760" w:dyaOrig="460" w14:anchorId="148639EA">
                <v:shape id="_x0000_i1076" type="#_x0000_t75" alt="" style="width:87.95pt;height:23pt;mso-width-percent:0;mso-height-percent:0;mso-width-percent:0;mso-height-percent:0" o:ole="">
                  <v:imagedata r:id="rId89" o:title=""/>
                </v:shape>
                <o:OLEObject Type="Embed" ProgID="Equation.DSMT4" ShapeID="_x0000_i1076" DrawAspect="Content" ObjectID="_1596972845" r:id="rId109"/>
              </w:object>
            </w:r>
          </w:p>
        </w:tc>
        <w:tc>
          <w:tcPr>
            <w:tcW w:w="1206" w:type="dxa"/>
          </w:tcPr>
          <w:p w14:paraId="64619CC7" w14:textId="77777777" w:rsidR="000B5D80" w:rsidRDefault="000B5D80" w:rsidP="004D27EC"/>
        </w:tc>
        <w:tc>
          <w:tcPr>
            <w:tcW w:w="2256" w:type="dxa"/>
          </w:tcPr>
          <w:p w14:paraId="0FC86FAA" w14:textId="77777777" w:rsidR="000B5D80" w:rsidRDefault="000B5D80" w:rsidP="004D27EC"/>
        </w:tc>
      </w:tr>
    </w:tbl>
    <w:p w14:paraId="003F0AD4" w14:textId="77777777" w:rsidR="00A4635A" w:rsidRDefault="00A4635A">
      <w:pPr>
        <w:rPr>
          <w:rFonts w:eastAsiaTheme="minorEastAsia"/>
          <w:i/>
          <w:iCs/>
          <w:lang w:eastAsia="ja-JP"/>
        </w:rPr>
        <w:sectPr w:rsidR="00A4635A" w:rsidSect="00A4635A">
          <w:pgSz w:w="15840" w:h="12240" w:orient="landscape"/>
          <w:pgMar w:top="1440" w:right="1440" w:bottom="1440" w:left="1440" w:header="720" w:footer="720" w:gutter="0"/>
          <w:cols w:space="720"/>
          <w:docGrid w:linePitch="360"/>
        </w:sectPr>
      </w:pPr>
    </w:p>
    <w:p w14:paraId="408C970B" w14:textId="1A4911DD" w:rsidR="00A4635A" w:rsidRDefault="00A4635A">
      <w:pPr>
        <w:rPr>
          <w:rFonts w:eastAsiaTheme="minorEastAsia"/>
          <w:i/>
          <w:iCs/>
          <w:lang w:eastAsia="ja-JP"/>
        </w:rPr>
      </w:pPr>
    </w:p>
    <w:p w14:paraId="05556A31" w14:textId="0E937FBD" w:rsidR="00F37F98" w:rsidRPr="00A4635A" w:rsidRDefault="00F37F98" w:rsidP="00A4635A">
      <w:pPr>
        <w:pStyle w:val="Caption"/>
        <w:keepNext/>
        <w:rPr>
          <w:color w:val="auto"/>
          <w:sz w:val="22"/>
          <w:szCs w:val="22"/>
        </w:rPr>
      </w:pPr>
      <w:r w:rsidRPr="00A4635A">
        <w:rPr>
          <w:color w:val="auto"/>
          <w:sz w:val="22"/>
          <w:szCs w:val="22"/>
        </w:rPr>
        <w:t xml:space="preserve">Table </w:t>
      </w:r>
      <w:r w:rsidR="001F7AC1">
        <w:rPr>
          <w:color w:val="auto"/>
          <w:sz w:val="22"/>
          <w:szCs w:val="22"/>
        </w:rPr>
        <w:t>A</w:t>
      </w:r>
      <w:r w:rsidR="00EE5BA3">
        <w:rPr>
          <w:color w:val="auto"/>
          <w:sz w:val="22"/>
          <w:szCs w:val="22"/>
        </w:rPr>
        <w:t>.</w:t>
      </w:r>
      <w:r w:rsidR="00A4635A" w:rsidRPr="00A4635A">
        <w:rPr>
          <w:noProof/>
          <w:color w:val="auto"/>
          <w:sz w:val="22"/>
          <w:szCs w:val="22"/>
        </w:rPr>
        <w:t>3</w:t>
      </w:r>
      <w:r w:rsidRPr="00A4635A">
        <w:rPr>
          <w:color w:val="auto"/>
          <w:sz w:val="22"/>
          <w:szCs w:val="22"/>
        </w:rPr>
        <w:t>. List of models for</w:t>
      </w:r>
      <w:r w:rsidR="00A4635A">
        <w:rPr>
          <w:color w:val="auto"/>
          <w:sz w:val="22"/>
          <w:szCs w:val="22"/>
        </w:rPr>
        <w:t xml:space="preserve"> the</w:t>
      </w:r>
      <w:r w:rsidRPr="00A4635A">
        <w:rPr>
          <w:color w:val="auto"/>
          <w:sz w:val="22"/>
          <w:szCs w:val="22"/>
        </w:rPr>
        <w:t xml:space="preserve"> lionfish population and description of changes made</w:t>
      </w:r>
      <w:r w:rsidRPr="00A4635A">
        <w:rPr>
          <w:noProof/>
          <w:color w:val="auto"/>
          <w:sz w:val="22"/>
          <w:szCs w:val="22"/>
        </w:rPr>
        <w:t xml:space="preserve"> to the original models.</w:t>
      </w:r>
    </w:p>
    <w:tbl>
      <w:tblPr>
        <w:tblStyle w:val="GridTable2"/>
        <w:tblW w:w="0" w:type="auto"/>
        <w:jc w:val="center"/>
        <w:tblLook w:val="04A0" w:firstRow="1" w:lastRow="0" w:firstColumn="1" w:lastColumn="0" w:noHBand="0" w:noVBand="1"/>
      </w:tblPr>
      <w:tblGrid>
        <w:gridCol w:w="895"/>
        <w:gridCol w:w="5014"/>
      </w:tblGrid>
      <w:tr w:rsidR="00F37F98" w14:paraId="30C4AF07" w14:textId="77777777" w:rsidTr="00A463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3DAA7B7D" w14:textId="77777777" w:rsidR="00F37F98" w:rsidRDefault="00F37F98" w:rsidP="00F37F98">
            <w:pPr>
              <w:rPr>
                <w:rFonts w:asciiTheme="majorHAnsi" w:eastAsiaTheme="minorEastAsia" w:hAnsiTheme="majorHAnsi" w:cstheme="majorHAnsi"/>
                <w:szCs w:val="26"/>
              </w:rPr>
            </w:pPr>
            <w:r>
              <w:rPr>
                <w:rFonts w:asciiTheme="majorHAnsi" w:eastAsiaTheme="minorEastAsia" w:hAnsiTheme="majorHAnsi" w:cstheme="majorHAnsi"/>
                <w:szCs w:val="26"/>
              </w:rPr>
              <w:t>Model</w:t>
            </w:r>
          </w:p>
        </w:tc>
        <w:tc>
          <w:tcPr>
            <w:tcW w:w="5014" w:type="dxa"/>
          </w:tcPr>
          <w:p w14:paraId="505039C2" w14:textId="77777777" w:rsidR="00F37F98" w:rsidRDefault="00F37F98" w:rsidP="00F37F98">
            <w:pP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szCs w:val="26"/>
              </w:rPr>
            </w:pPr>
            <w:r>
              <w:rPr>
                <w:rFonts w:asciiTheme="majorHAnsi" w:eastAsiaTheme="minorEastAsia" w:hAnsiTheme="majorHAnsi" w:cstheme="majorHAnsi"/>
                <w:szCs w:val="26"/>
              </w:rPr>
              <w:t>Description</w:t>
            </w:r>
          </w:p>
        </w:tc>
      </w:tr>
      <w:tr w:rsidR="00F37F98" w14:paraId="355D8D5B" w14:textId="77777777" w:rsidTr="00A463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1014B477" w14:textId="77777777" w:rsidR="00F37F98" w:rsidRDefault="00F37F98" w:rsidP="00F37F98">
            <w:pPr>
              <w:rPr>
                <w:rFonts w:asciiTheme="majorHAnsi" w:hAnsiTheme="majorHAnsi" w:cstheme="majorHAnsi"/>
                <w:szCs w:val="26"/>
              </w:rPr>
            </w:pPr>
            <w:r>
              <w:rPr>
                <w:rFonts w:asciiTheme="majorHAnsi" w:hAnsiTheme="majorHAnsi" w:cstheme="majorHAnsi"/>
                <w:szCs w:val="26"/>
              </w:rPr>
              <w:t>L1</w:t>
            </w:r>
          </w:p>
        </w:tc>
        <w:tc>
          <w:tcPr>
            <w:tcW w:w="5014" w:type="dxa"/>
          </w:tcPr>
          <w:p w14:paraId="055BFF4B" w14:textId="42F97321" w:rsidR="00F37F98" w:rsidRPr="00D70F24" w:rsidRDefault="00F37F98" w:rsidP="00A4635A">
            <w:pPr>
              <w:pStyle w:val="ListParagraph"/>
              <w:numPr>
                <w:ilvl w:val="0"/>
                <w:numId w:val="7"/>
              </w:numPr>
              <w:ind w:left="344"/>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6"/>
              </w:rPr>
            </w:pPr>
            <w:r w:rsidRPr="00D70F24">
              <w:rPr>
                <w:rFonts w:asciiTheme="majorHAnsi" w:hAnsiTheme="majorHAnsi" w:cstheme="majorHAnsi"/>
                <w:szCs w:val="26"/>
              </w:rPr>
              <w:t xml:space="preserve">Original three-stage model in Morris et al. </w:t>
            </w:r>
            <w:r w:rsidR="00A4635A">
              <w:rPr>
                <w:rFonts w:asciiTheme="majorHAnsi" w:hAnsiTheme="majorHAnsi" w:cstheme="majorHAnsi"/>
                <w:szCs w:val="26"/>
              </w:rPr>
              <w:t>(</w:t>
            </w:r>
            <w:r w:rsidRPr="00D70F24">
              <w:rPr>
                <w:rFonts w:asciiTheme="majorHAnsi" w:hAnsiTheme="majorHAnsi" w:cstheme="majorHAnsi"/>
                <w:szCs w:val="26"/>
              </w:rPr>
              <w:t>2011</w:t>
            </w:r>
            <w:r w:rsidR="00A4635A">
              <w:rPr>
                <w:rFonts w:asciiTheme="majorHAnsi" w:hAnsiTheme="majorHAnsi" w:cstheme="majorHAnsi"/>
                <w:szCs w:val="26"/>
              </w:rPr>
              <w:t>)</w:t>
            </w:r>
          </w:p>
        </w:tc>
      </w:tr>
      <w:tr w:rsidR="00F37F98" w14:paraId="54435C3A" w14:textId="77777777" w:rsidTr="00A4635A">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902F56D" w14:textId="77777777" w:rsidR="00F37F98" w:rsidRDefault="00F37F98" w:rsidP="00F37F98">
            <w:pPr>
              <w:rPr>
                <w:rFonts w:asciiTheme="majorHAnsi" w:hAnsiTheme="majorHAnsi" w:cstheme="majorHAnsi"/>
                <w:szCs w:val="26"/>
              </w:rPr>
            </w:pPr>
            <w:r>
              <w:rPr>
                <w:rFonts w:asciiTheme="majorHAnsi" w:hAnsiTheme="majorHAnsi" w:cstheme="majorHAnsi"/>
                <w:szCs w:val="26"/>
              </w:rPr>
              <w:t>L2</w:t>
            </w:r>
          </w:p>
        </w:tc>
        <w:tc>
          <w:tcPr>
            <w:tcW w:w="5014" w:type="dxa"/>
          </w:tcPr>
          <w:p w14:paraId="62BEAA6A" w14:textId="4070DA5B" w:rsidR="00A4635A" w:rsidRDefault="00A4635A" w:rsidP="00F37F98">
            <w:pPr>
              <w:pStyle w:val="ListParagraph"/>
              <w:numPr>
                <w:ilvl w:val="0"/>
                <w:numId w:val="7"/>
              </w:numPr>
              <w:ind w:left="344"/>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6"/>
              </w:rPr>
            </w:pPr>
            <w:r>
              <w:rPr>
                <w:rFonts w:asciiTheme="majorHAnsi" w:hAnsiTheme="majorHAnsi" w:cstheme="majorHAnsi"/>
                <w:szCs w:val="26"/>
              </w:rPr>
              <w:t>Three-stage model</w:t>
            </w:r>
          </w:p>
          <w:p w14:paraId="518E04FA" w14:textId="425F72AA" w:rsidR="00F37F98" w:rsidRDefault="00F37F98" w:rsidP="00A4635A">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6"/>
              </w:rPr>
            </w:pPr>
            <w:r w:rsidRPr="00D70F24">
              <w:rPr>
                <w:rFonts w:asciiTheme="majorHAnsi" w:hAnsiTheme="majorHAnsi" w:cstheme="majorHAnsi"/>
                <w:szCs w:val="26"/>
              </w:rPr>
              <w:t xml:space="preserve">Correction of juvenile duration </w:t>
            </w:r>
          </w:p>
          <w:p w14:paraId="5061D55E" w14:textId="77777777" w:rsidR="00F37F98" w:rsidRPr="00D70F24" w:rsidRDefault="00F37F98" w:rsidP="00A4635A">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6"/>
              </w:rPr>
            </w:pPr>
            <w:r>
              <w:rPr>
                <w:rFonts w:asciiTheme="majorHAnsi" w:hAnsiTheme="majorHAnsi" w:cstheme="majorHAnsi"/>
                <w:szCs w:val="26"/>
              </w:rPr>
              <w:t>I</w:t>
            </w:r>
            <w:r w:rsidRPr="00D70F24">
              <w:rPr>
                <w:rFonts w:asciiTheme="majorHAnsi" w:hAnsiTheme="majorHAnsi" w:cstheme="majorHAnsi"/>
                <w:szCs w:val="26"/>
              </w:rPr>
              <w:t>ncorporation of adult survival in fertility rate</w:t>
            </w:r>
          </w:p>
        </w:tc>
      </w:tr>
      <w:tr w:rsidR="00F37F98" w14:paraId="0408EF33" w14:textId="77777777" w:rsidTr="00A463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2C7EF81F" w14:textId="77777777" w:rsidR="00F37F98" w:rsidRDefault="00F37F98" w:rsidP="00F37F98">
            <w:pPr>
              <w:rPr>
                <w:rFonts w:asciiTheme="majorHAnsi" w:hAnsiTheme="majorHAnsi" w:cstheme="majorHAnsi"/>
                <w:szCs w:val="26"/>
              </w:rPr>
            </w:pPr>
            <w:r>
              <w:rPr>
                <w:rFonts w:asciiTheme="majorHAnsi" w:hAnsiTheme="majorHAnsi" w:cstheme="majorHAnsi"/>
                <w:szCs w:val="26"/>
              </w:rPr>
              <w:t>L3</w:t>
            </w:r>
          </w:p>
        </w:tc>
        <w:tc>
          <w:tcPr>
            <w:tcW w:w="5014" w:type="dxa"/>
          </w:tcPr>
          <w:p w14:paraId="63EDBBCF" w14:textId="77777777" w:rsidR="00A4635A" w:rsidRDefault="00A4635A" w:rsidP="00F37F98">
            <w:pPr>
              <w:pStyle w:val="ListParagraph"/>
              <w:numPr>
                <w:ilvl w:val="0"/>
                <w:numId w:val="8"/>
              </w:numPr>
              <w:ind w:left="344"/>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6"/>
              </w:rPr>
            </w:pPr>
            <w:r>
              <w:rPr>
                <w:rFonts w:asciiTheme="majorHAnsi" w:hAnsiTheme="majorHAnsi" w:cstheme="majorHAnsi"/>
                <w:szCs w:val="26"/>
              </w:rPr>
              <w:t>Three-stage model</w:t>
            </w:r>
          </w:p>
          <w:p w14:paraId="1E0176F5" w14:textId="1A810D73" w:rsidR="00F37F98" w:rsidRDefault="00F37F98" w:rsidP="00A4635A">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6"/>
              </w:rPr>
            </w:pPr>
            <w:r>
              <w:rPr>
                <w:rFonts w:asciiTheme="majorHAnsi" w:hAnsiTheme="majorHAnsi" w:cstheme="majorHAnsi"/>
                <w:szCs w:val="26"/>
              </w:rPr>
              <w:t>All of the corrections in L2</w:t>
            </w:r>
          </w:p>
          <w:p w14:paraId="393D6999" w14:textId="77777777" w:rsidR="00F37F98" w:rsidRPr="00D70F24" w:rsidRDefault="00F37F98" w:rsidP="00A4635A">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6"/>
              </w:rPr>
            </w:pPr>
            <w:r w:rsidRPr="00D70F24">
              <w:rPr>
                <w:rFonts w:asciiTheme="majorHAnsi" w:hAnsiTheme="majorHAnsi" w:cstheme="majorHAnsi"/>
                <w:szCs w:val="26"/>
              </w:rPr>
              <w:t xml:space="preserve">Incorporation of fertility rate of juvenile stage </w:t>
            </w:r>
          </w:p>
        </w:tc>
      </w:tr>
      <w:tr w:rsidR="00F37F98" w14:paraId="3B6DD087" w14:textId="77777777" w:rsidTr="00A4635A">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82337A1" w14:textId="77777777" w:rsidR="00F37F98" w:rsidRDefault="00F37F98" w:rsidP="00F37F98">
            <w:pPr>
              <w:rPr>
                <w:rFonts w:asciiTheme="majorHAnsi" w:hAnsiTheme="majorHAnsi" w:cstheme="majorHAnsi"/>
                <w:szCs w:val="26"/>
              </w:rPr>
            </w:pPr>
            <w:r>
              <w:rPr>
                <w:rFonts w:asciiTheme="majorHAnsi" w:hAnsiTheme="majorHAnsi" w:cstheme="majorHAnsi"/>
                <w:szCs w:val="26"/>
              </w:rPr>
              <w:t>L4</w:t>
            </w:r>
          </w:p>
        </w:tc>
        <w:tc>
          <w:tcPr>
            <w:tcW w:w="5014" w:type="dxa"/>
          </w:tcPr>
          <w:p w14:paraId="3DCCBB0F" w14:textId="392E8B03" w:rsidR="00A4635A" w:rsidRDefault="00A4635A" w:rsidP="00F37F98">
            <w:pPr>
              <w:pStyle w:val="ListParagraph"/>
              <w:numPr>
                <w:ilvl w:val="0"/>
                <w:numId w:val="9"/>
              </w:numPr>
              <w:ind w:left="344"/>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6"/>
              </w:rPr>
            </w:pPr>
            <w:r>
              <w:rPr>
                <w:rFonts w:asciiTheme="majorHAnsi" w:hAnsiTheme="majorHAnsi" w:cstheme="majorHAnsi"/>
                <w:szCs w:val="26"/>
              </w:rPr>
              <w:t>Three stage model</w:t>
            </w:r>
          </w:p>
          <w:p w14:paraId="4A19D136" w14:textId="3B0B5BC7" w:rsidR="00F37F98" w:rsidRDefault="00F37F98" w:rsidP="00A4635A">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6"/>
              </w:rPr>
            </w:pPr>
            <w:r>
              <w:rPr>
                <w:rFonts w:asciiTheme="majorHAnsi" w:hAnsiTheme="majorHAnsi" w:cstheme="majorHAnsi"/>
                <w:szCs w:val="26"/>
              </w:rPr>
              <w:t>All of the corrections in L3</w:t>
            </w:r>
          </w:p>
          <w:p w14:paraId="5B7BE785" w14:textId="77777777" w:rsidR="00F37F98" w:rsidRPr="00D70F24" w:rsidRDefault="00F37F98" w:rsidP="00A4635A">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6"/>
              </w:rPr>
            </w:pPr>
            <w:r w:rsidRPr="00D70F24">
              <w:rPr>
                <w:rFonts w:asciiTheme="majorHAnsi" w:hAnsiTheme="majorHAnsi" w:cstheme="majorHAnsi"/>
                <w:szCs w:val="26"/>
              </w:rPr>
              <w:t>Use of</w:t>
            </w:r>
            <w:r>
              <w:rPr>
                <w:rFonts w:asciiTheme="majorHAnsi" w:hAnsiTheme="majorHAnsi" w:cstheme="majorHAnsi"/>
                <w:szCs w:val="26"/>
              </w:rPr>
              <w:t xml:space="preserve"> SAS model for calculating juvenile transition rate</w:t>
            </w:r>
            <w:r w:rsidRPr="00D70F24">
              <w:rPr>
                <w:rFonts w:asciiTheme="majorHAnsi" w:hAnsiTheme="majorHAnsi" w:cstheme="majorHAnsi"/>
                <w:szCs w:val="26"/>
              </w:rPr>
              <w:t xml:space="preserve"> </w:t>
            </w:r>
          </w:p>
        </w:tc>
      </w:tr>
      <w:tr w:rsidR="00F37F98" w14:paraId="29890E41" w14:textId="77777777" w:rsidTr="00A463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4AE4E46B" w14:textId="77777777" w:rsidR="00F37F98" w:rsidRDefault="00F37F98" w:rsidP="00F37F98">
            <w:pPr>
              <w:rPr>
                <w:rFonts w:asciiTheme="majorHAnsi" w:hAnsiTheme="majorHAnsi" w:cstheme="majorHAnsi"/>
                <w:szCs w:val="26"/>
              </w:rPr>
            </w:pPr>
            <w:r>
              <w:rPr>
                <w:rFonts w:asciiTheme="majorHAnsi" w:hAnsiTheme="majorHAnsi" w:cstheme="majorHAnsi"/>
                <w:szCs w:val="26"/>
              </w:rPr>
              <w:t>L5</w:t>
            </w:r>
          </w:p>
        </w:tc>
        <w:tc>
          <w:tcPr>
            <w:tcW w:w="5014" w:type="dxa"/>
          </w:tcPr>
          <w:p w14:paraId="6C873579" w14:textId="4519FC20" w:rsidR="00A4635A" w:rsidRDefault="00A4635A" w:rsidP="00F37F98">
            <w:pPr>
              <w:pStyle w:val="ListParagraph"/>
              <w:numPr>
                <w:ilvl w:val="0"/>
                <w:numId w:val="10"/>
              </w:numPr>
              <w:ind w:left="344"/>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6"/>
              </w:rPr>
            </w:pPr>
            <w:r>
              <w:rPr>
                <w:rFonts w:asciiTheme="majorHAnsi" w:hAnsiTheme="majorHAnsi" w:cstheme="majorHAnsi"/>
                <w:szCs w:val="26"/>
              </w:rPr>
              <w:t xml:space="preserve">Three-stage model </w:t>
            </w:r>
          </w:p>
          <w:p w14:paraId="4A1BCAF1" w14:textId="0A0B3F47" w:rsidR="00F37F98" w:rsidRDefault="00F37F98" w:rsidP="00A4635A">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6"/>
              </w:rPr>
            </w:pPr>
            <w:r>
              <w:rPr>
                <w:rFonts w:asciiTheme="majorHAnsi" w:hAnsiTheme="majorHAnsi" w:cstheme="majorHAnsi"/>
                <w:szCs w:val="26"/>
              </w:rPr>
              <w:t>All of the corrections in L3</w:t>
            </w:r>
          </w:p>
          <w:p w14:paraId="274552DF" w14:textId="77777777" w:rsidR="00F37F98" w:rsidRPr="00D70F24" w:rsidRDefault="00F37F98" w:rsidP="00A4635A">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6"/>
              </w:rPr>
            </w:pPr>
            <w:r>
              <w:rPr>
                <w:rFonts w:asciiTheme="majorHAnsi" w:hAnsiTheme="majorHAnsi" w:cstheme="majorHAnsi"/>
                <w:szCs w:val="26"/>
              </w:rPr>
              <w:t>Use of AAS model for calculating juvenile transition rate</w:t>
            </w:r>
          </w:p>
        </w:tc>
      </w:tr>
      <w:tr w:rsidR="00F37F98" w14:paraId="34EDE960" w14:textId="77777777" w:rsidTr="00A4635A">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386DB301" w14:textId="78670C6B" w:rsidR="00F37F98" w:rsidRDefault="00F37F98" w:rsidP="00F37F98">
            <w:pPr>
              <w:rPr>
                <w:rFonts w:asciiTheme="majorHAnsi" w:hAnsiTheme="majorHAnsi" w:cstheme="majorHAnsi"/>
                <w:szCs w:val="26"/>
              </w:rPr>
            </w:pPr>
            <w:r>
              <w:rPr>
                <w:rFonts w:asciiTheme="majorHAnsi" w:hAnsiTheme="majorHAnsi" w:cstheme="majorHAnsi"/>
                <w:szCs w:val="26"/>
              </w:rPr>
              <w:t>L6</w:t>
            </w:r>
          </w:p>
        </w:tc>
        <w:tc>
          <w:tcPr>
            <w:tcW w:w="5014" w:type="dxa"/>
          </w:tcPr>
          <w:p w14:paraId="489178A1" w14:textId="77777777" w:rsidR="00A4635A" w:rsidRDefault="00F37F98" w:rsidP="00F37F98">
            <w:pPr>
              <w:pStyle w:val="ListParagraph"/>
              <w:numPr>
                <w:ilvl w:val="0"/>
                <w:numId w:val="11"/>
              </w:numPr>
              <w:ind w:left="344"/>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6"/>
              </w:rPr>
            </w:pPr>
            <w:r>
              <w:rPr>
                <w:rFonts w:asciiTheme="majorHAnsi" w:hAnsiTheme="majorHAnsi" w:cstheme="majorHAnsi"/>
                <w:szCs w:val="26"/>
              </w:rPr>
              <w:t xml:space="preserve">Age-structured model </w:t>
            </w:r>
          </w:p>
          <w:p w14:paraId="512A150A" w14:textId="77777777" w:rsidR="00F37F98" w:rsidRDefault="00A4635A" w:rsidP="00A4635A">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6"/>
              </w:rPr>
            </w:pPr>
            <w:r>
              <w:rPr>
                <w:rFonts w:asciiTheme="majorHAnsi" w:hAnsiTheme="majorHAnsi" w:cstheme="majorHAnsi"/>
                <w:szCs w:val="26"/>
              </w:rPr>
              <w:t>W</w:t>
            </w:r>
            <w:r w:rsidR="00F37F98">
              <w:rPr>
                <w:rFonts w:asciiTheme="majorHAnsi" w:hAnsiTheme="majorHAnsi" w:cstheme="majorHAnsi"/>
                <w:szCs w:val="26"/>
              </w:rPr>
              <w:t>ithout survival of adults in fertility coefficient (i.e. original fertility coefficient)</w:t>
            </w:r>
          </w:p>
          <w:p w14:paraId="63790627" w14:textId="4EEA17A5" w:rsidR="00A4635A" w:rsidRDefault="00A4635A" w:rsidP="00A4635A">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6"/>
              </w:rPr>
            </w:pPr>
            <w:r>
              <w:rPr>
                <w:rFonts w:asciiTheme="majorHAnsi" w:hAnsiTheme="majorHAnsi" w:cstheme="majorHAnsi"/>
                <w:szCs w:val="26"/>
              </w:rPr>
              <w:t xml:space="preserve">With </w:t>
            </w:r>
            <w:r w:rsidRPr="00A4635A">
              <w:rPr>
                <w:rFonts w:asciiTheme="majorHAnsi" w:hAnsiTheme="majorHAnsi" w:cstheme="majorHAnsi"/>
                <w:szCs w:val="26"/>
              </w:rPr>
              <w:t>fertility on the last juvenile stage</w:t>
            </w:r>
          </w:p>
        </w:tc>
      </w:tr>
      <w:tr w:rsidR="00F37F98" w14:paraId="01D725A2" w14:textId="77777777" w:rsidTr="00A463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3E258F84" w14:textId="73D75D0C" w:rsidR="00F37F98" w:rsidRDefault="00F37F98" w:rsidP="00F37F98">
            <w:pPr>
              <w:rPr>
                <w:rFonts w:asciiTheme="majorHAnsi" w:hAnsiTheme="majorHAnsi" w:cstheme="majorHAnsi"/>
                <w:szCs w:val="26"/>
              </w:rPr>
            </w:pPr>
            <w:r>
              <w:rPr>
                <w:rFonts w:asciiTheme="majorHAnsi" w:hAnsiTheme="majorHAnsi" w:cstheme="majorHAnsi"/>
                <w:szCs w:val="26"/>
              </w:rPr>
              <w:t>L7</w:t>
            </w:r>
          </w:p>
        </w:tc>
        <w:tc>
          <w:tcPr>
            <w:tcW w:w="5014" w:type="dxa"/>
          </w:tcPr>
          <w:p w14:paraId="16C09BC1" w14:textId="77777777" w:rsidR="00A4635A" w:rsidRDefault="00F37F98" w:rsidP="00F37F98">
            <w:pPr>
              <w:pStyle w:val="ListParagraph"/>
              <w:numPr>
                <w:ilvl w:val="0"/>
                <w:numId w:val="11"/>
              </w:numPr>
              <w:ind w:left="344"/>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6"/>
              </w:rPr>
            </w:pPr>
            <w:r>
              <w:rPr>
                <w:rFonts w:asciiTheme="majorHAnsi" w:hAnsiTheme="majorHAnsi" w:cstheme="majorHAnsi"/>
                <w:szCs w:val="26"/>
              </w:rPr>
              <w:t xml:space="preserve">Age-structured model </w:t>
            </w:r>
          </w:p>
          <w:p w14:paraId="53EF6EDC" w14:textId="7F840306" w:rsidR="00A4635A" w:rsidRDefault="00A4635A" w:rsidP="00A4635A">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6"/>
              </w:rPr>
            </w:pPr>
            <w:r>
              <w:rPr>
                <w:rFonts w:asciiTheme="majorHAnsi" w:hAnsiTheme="majorHAnsi" w:cstheme="majorHAnsi"/>
                <w:szCs w:val="26"/>
              </w:rPr>
              <w:t xml:space="preserve">With </w:t>
            </w:r>
            <w:r w:rsidRPr="00A4635A">
              <w:rPr>
                <w:rFonts w:asciiTheme="majorHAnsi" w:hAnsiTheme="majorHAnsi" w:cstheme="majorHAnsi"/>
                <w:szCs w:val="26"/>
              </w:rPr>
              <w:t>survival of adults in fertility coefficient</w:t>
            </w:r>
          </w:p>
          <w:p w14:paraId="41FF7FD0" w14:textId="76986EDE" w:rsidR="00F37F98" w:rsidRDefault="00A4635A" w:rsidP="00A4635A">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6"/>
              </w:rPr>
            </w:pPr>
            <w:r>
              <w:rPr>
                <w:rFonts w:asciiTheme="majorHAnsi" w:hAnsiTheme="majorHAnsi" w:cstheme="majorHAnsi"/>
                <w:szCs w:val="26"/>
              </w:rPr>
              <w:t>W</w:t>
            </w:r>
            <w:r w:rsidR="00F37F98">
              <w:rPr>
                <w:rFonts w:asciiTheme="majorHAnsi" w:hAnsiTheme="majorHAnsi" w:cstheme="majorHAnsi"/>
                <w:szCs w:val="26"/>
              </w:rPr>
              <w:t>ithout fertility on the last juvenile stag</w:t>
            </w:r>
            <w:r w:rsidR="007F77A6">
              <w:rPr>
                <w:rFonts w:asciiTheme="majorHAnsi" w:hAnsiTheme="majorHAnsi" w:cstheme="majorHAnsi"/>
                <w:szCs w:val="26"/>
              </w:rPr>
              <w:t>e (i.e. the &lt;1,12&gt; element is 0</w:t>
            </w:r>
          </w:p>
        </w:tc>
      </w:tr>
      <w:tr w:rsidR="00F37F98" w14:paraId="316C69B9" w14:textId="77777777" w:rsidTr="00A4635A">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6DAD8EB" w14:textId="12535FE0" w:rsidR="00F37F98" w:rsidRDefault="00F37F98" w:rsidP="00F37F98">
            <w:pPr>
              <w:rPr>
                <w:rFonts w:asciiTheme="majorHAnsi" w:hAnsiTheme="majorHAnsi" w:cstheme="majorHAnsi"/>
                <w:szCs w:val="26"/>
              </w:rPr>
            </w:pPr>
            <w:r>
              <w:rPr>
                <w:rFonts w:asciiTheme="majorHAnsi" w:hAnsiTheme="majorHAnsi" w:cstheme="majorHAnsi"/>
                <w:szCs w:val="26"/>
              </w:rPr>
              <w:t>L8</w:t>
            </w:r>
          </w:p>
        </w:tc>
        <w:tc>
          <w:tcPr>
            <w:tcW w:w="5014" w:type="dxa"/>
          </w:tcPr>
          <w:p w14:paraId="56D642FB" w14:textId="77777777" w:rsidR="00A4635A" w:rsidRDefault="00F37F98" w:rsidP="00A4635A">
            <w:pPr>
              <w:pStyle w:val="ListParagraph"/>
              <w:numPr>
                <w:ilvl w:val="0"/>
                <w:numId w:val="11"/>
              </w:numPr>
              <w:ind w:left="344"/>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6"/>
              </w:rPr>
            </w:pPr>
            <w:r>
              <w:rPr>
                <w:rFonts w:asciiTheme="majorHAnsi" w:hAnsiTheme="majorHAnsi" w:cstheme="majorHAnsi"/>
                <w:szCs w:val="26"/>
              </w:rPr>
              <w:t xml:space="preserve">Age-structured model </w:t>
            </w:r>
          </w:p>
          <w:p w14:paraId="1D860B08" w14:textId="77777777" w:rsidR="00A4635A" w:rsidRPr="00A4635A" w:rsidRDefault="00A4635A" w:rsidP="00A4635A">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6"/>
              </w:rPr>
            </w:pPr>
            <w:r w:rsidRPr="00A4635A">
              <w:rPr>
                <w:rFonts w:asciiTheme="majorHAnsi" w:hAnsiTheme="majorHAnsi" w:cstheme="majorHAnsi"/>
                <w:szCs w:val="26"/>
              </w:rPr>
              <w:t>With survival of adults in fertility coefficient</w:t>
            </w:r>
          </w:p>
          <w:p w14:paraId="14C0543D" w14:textId="608E1D28" w:rsidR="00A4635A" w:rsidRPr="00A4635A" w:rsidRDefault="00A4635A" w:rsidP="00A4635A">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6"/>
              </w:rPr>
            </w:pPr>
            <w:r w:rsidRPr="00A4635A">
              <w:rPr>
                <w:rFonts w:asciiTheme="majorHAnsi" w:hAnsiTheme="majorHAnsi" w:cstheme="majorHAnsi"/>
                <w:szCs w:val="26"/>
              </w:rPr>
              <w:t>With fertility on the last juvenile stage</w:t>
            </w:r>
          </w:p>
        </w:tc>
      </w:tr>
    </w:tbl>
    <w:p w14:paraId="1D653D28" w14:textId="77777777" w:rsidR="00F37F98" w:rsidRDefault="00F37F98" w:rsidP="00F37F98"/>
    <w:p w14:paraId="484F3C3A" w14:textId="77777777" w:rsidR="00F37F98" w:rsidRDefault="00F37F98" w:rsidP="003F1D45">
      <w:pPr>
        <w:sectPr w:rsidR="00F37F98" w:rsidSect="00A4635A">
          <w:pgSz w:w="12240" w:h="15840"/>
          <w:pgMar w:top="1440" w:right="1440" w:bottom="1440" w:left="1440" w:header="720" w:footer="720" w:gutter="0"/>
          <w:cols w:space="720"/>
          <w:docGrid w:linePitch="360"/>
        </w:sectPr>
      </w:pPr>
    </w:p>
    <w:p w14:paraId="04E21A53" w14:textId="5C5FB020" w:rsidR="003F1FDB" w:rsidRDefault="00F37F98" w:rsidP="003F1D45">
      <w:pPr>
        <w:ind w:firstLine="720"/>
      </w:pPr>
      <w:r>
        <w:rPr>
          <w:noProof/>
          <w:lang w:eastAsia="ja-JP"/>
        </w:rPr>
        <w:lastRenderedPageBreak/>
        <mc:AlternateContent>
          <mc:Choice Requires="wps">
            <w:drawing>
              <wp:anchor distT="0" distB="0" distL="114300" distR="114300" simplePos="0" relativeHeight="251660288" behindDoc="0" locked="0" layoutInCell="1" allowOverlap="1" wp14:anchorId="2412F69B" wp14:editId="7AE81DAB">
                <wp:simplePos x="0" y="0"/>
                <wp:positionH relativeFrom="column">
                  <wp:posOffset>17780</wp:posOffset>
                </wp:positionH>
                <wp:positionV relativeFrom="paragraph">
                  <wp:posOffset>13734</wp:posOffset>
                </wp:positionV>
                <wp:extent cx="5888355" cy="2771775"/>
                <wp:effectExtent l="0" t="0" r="0" b="9525"/>
                <wp:wrapTopAndBottom/>
                <wp:docPr id="18" name="Text Box 18"/>
                <wp:cNvGraphicFramePr/>
                <a:graphic xmlns:a="http://schemas.openxmlformats.org/drawingml/2006/main">
                  <a:graphicData uri="http://schemas.microsoft.com/office/word/2010/wordprocessingShape">
                    <wps:wsp>
                      <wps:cNvSpPr txBox="1"/>
                      <wps:spPr>
                        <a:xfrm>
                          <a:off x="0" y="0"/>
                          <a:ext cx="5888355" cy="2771775"/>
                        </a:xfrm>
                        <a:prstGeom prst="rect">
                          <a:avLst/>
                        </a:prstGeom>
                        <a:solidFill>
                          <a:schemeClr val="lt1"/>
                        </a:solidFill>
                        <a:ln w="6350">
                          <a:noFill/>
                        </a:ln>
                      </wps:spPr>
                      <wps:txbx>
                        <w:txbxContent>
                          <w:p w14:paraId="5B9F8F6A" w14:textId="77777777" w:rsidR="00DD313A" w:rsidRDefault="00DD313A" w:rsidP="001968B0">
                            <w:pPr>
                              <w:keepNext/>
                              <w:ind w:firstLine="720"/>
                              <w:jc w:val="center"/>
                            </w:pPr>
                            <w:r w:rsidRPr="005A6968">
                              <w:rPr>
                                <w:noProof/>
                                <w:lang w:eastAsia="ja-JP"/>
                              </w:rPr>
                              <w:drawing>
                                <wp:inline distT="0" distB="0" distL="0" distR="0" wp14:anchorId="28F8DC3A" wp14:editId="6C80ABBA">
                                  <wp:extent cx="2247656" cy="2956156"/>
                                  <wp:effectExtent l="7620" t="0" r="825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0" cstate="print">
                                            <a:extLst>
                                              <a:ext uri="{28A0092B-C50C-407E-A947-70E740481C1C}">
                                                <a14:useLocalDpi xmlns:a14="http://schemas.microsoft.com/office/drawing/2010/main" val="0"/>
                                              </a:ext>
                                            </a:extLst>
                                          </a:blip>
                                          <a:stretch>
                                            <a:fillRect/>
                                          </a:stretch>
                                        </pic:blipFill>
                                        <pic:spPr bwMode="auto">
                                          <a:xfrm rot="5400000">
                                            <a:off x="0" y="0"/>
                                            <a:ext cx="2265185" cy="2979211"/>
                                          </a:xfrm>
                                          <a:prstGeom prst="rect">
                                            <a:avLst/>
                                          </a:prstGeom>
                                          <a:noFill/>
                                          <a:ln>
                                            <a:noFill/>
                                          </a:ln>
                                        </pic:spPr>
                                      </pic:pic>
                                    </a:graphicData>
                                  </a:graphic>
                                </wp:inline>
                              </w:drawing>
                            </w:r>
                          </w:p>
                          <w:p w14:paraId="134DC12F" w14:textId="4B9821B8" w:rsidR="00DD313A" w:rsidRPr="009134ED" w:rsidRDefault="001F7AC1" w:rsidP="001968B0">
                            <w:pPr>
                              <w:pStyle w:val="Caption"/>
                              <w:jc w:val="center"/>
                              <w:rPr>
                                <w:color w:val="auto"/>
                                <w:sz w:val="22"/>
                                <w:szCs w:val="22"/>
                              </w:rPr>
                            </w:pPr>
                            <w:r>
                              <w:rPr>
                                <w:color w:val="auto"/>
                                <w:sz w:val="22"/>
                                <w:szCs w:val="22"/>
                              </w:rPr>
                              <w:t>Figure A</w:t>
                            </w:r>
                            <w:r w:rsidR="00EE5BA3">
                              <w:rPr>
                                <w:color w:val="auto"/>
                                <w:sz w:val="22"/>
                                <w:szCs w:val="22"/>
                              </w:rPr>
                              <w:t>.</w:t>
                            </w:r>
                            <w:r w:rsidR="00DD313A" w:rsidRPr="009134ED">
                              <w:rPr>
                                <w:noProof/>
                                <w:color w:val="auto"/>
                                <w:sz w:val="22"/>
                                <w:szCs w:val="22"/>
                              </w:rPr>
                              <w:fldChar w:fldCharType="begin"/>
                            </w:r>
                            <w:r w:rsidR="00DD313A" w:rsidRPr="009134ED">
                              <w:rPr>
                                <w:noProof/>
                                <w:color w:val="auto"/>
                                <w:sz w:val="22"/>
                                <w:szCs w:val="22"/>
                              </w:rPr>
                              <w:instrText xml:space="preserve"> SEQ Figure \* ARABIC </w:instrText>
                            </w:r>
                            <w:r w:rsidR="00DD313A" w:rsidRPr="009134ED">
                              <w:rPr>
                                <w:noProof/>
                                <w:color w:val="auto"/>
                                <w:sz w:val="22"/>
                                <w:szCs w:val="22"/>
                              </w:rPr>
                              <w:fldChar w:fldCharType="separate"/>
                            </w:r>
                            <w:r w:rsidR="00DD313A" w:rsidRPr="009134ED">
                              <w:rPr>
                                <w:noProof/>
                                <w:color w:val="auto"/>
                                <w:sz w:val="22"/>
                                <w:szCs w:val="22"/>
                              </w:rPr>
                              <w:t>1</w:t>
                            </w:r>
                            <w:r w:rsidR="00DD313A" w:rsidRPr="009134ED">
                              <w:rPr>
                                <w:noProof/>
                                <w:color w:val="auto"/>
                                <w:sz w:val="22"/>
                                <w:szCs w:val="22"/>
                              </w:rPr>
                              <w:fldChar w:fldCharType="end"/>
                            </w:r>
                            <w:r w:rsidR="00DD313A" w:rsidRPr="009134ED">
                              <w:rPr>
                                <w:noProof/>
                                <w:color w:val="auto"/>
                                <w:sz w:val="22"/>
                                <w:szCs w:val="22"/>
                              </w:rPr>
                              <w:t>.</w:t>
                            </w:r>
                            <w:r w:rsidR="00DD313A" w:rsidRPr="009134ED">
                              <w:rPr>
                                <w:color w:val="auto"/>
                                <w:sz w:val="22"/>
                                <w:szCs w:val="22"/>
                              </w:rPr>
                              <w:t xml:space="preserve"> Asymptotic population growth rates λ of a population under models L1-L8.</w:t>
                            </w:r>
                          </w:p>
                          <w:p w14:paraId="28A4757B" w14:textId="77777777" w:rsidR="00DD313A" w:rsidRDefault="00DD31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12F69B" id="Text Box 18" o:spid="_x0000_s1027" type="#_x0000_t202" style="position:absolute;left:0;text-align:left;margin-left:1.4pt;margin-top:1.1pt;width:463.65pt;height:218.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" fillcolor="white [3201]" stroked="f" strokeweight=".5pt">
                <v:textbox>
                  <w:txbxContent>
                    <w:p w14:paraId="5B9F8F6A" w14:textId="77777777" w:rsidR="00DD313A" w:rsidRDefault="00DD313A" w:rsidP="001968B0">
                      <w:pPr>
                        <w:keepNext/>
                        <w:ind w:firstLine="720"/>
                        <w:jc w:val="center"/>
                      </w:pPr>
                      <w:r w:rsidRPr="005A6968">
                        <w:rPr>
                          <w:noProof/>
                          <w:lang w:eastAsia="ja-JP"/>
                        </w:rPr>
                        <w:drawing>
                          <wp:inline distT="0" distB="0" distL="0" distR="0" wp14:anchorId="28F8DC3A" wp14:editId="6C80ABBA">
                            <wp:extent cx="2247656" cy="2956156"/>
                            <wp:effectExtent l="7620" t="0" r="825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0" cstate="print">
                                      <a:extLst>
                                        <a:ext uri="{28A0092B-C50C-407E-A947-70E740481C1C}">
                                          <a14:useLocalDpi xmlns:a14="http://schemas.microsoft.com/office/drawing/2010/main" val="0"/>
                                        </a:ext>
                                      </a:extLst>
                                    </a:blip>
                                    <a:stretch>
                                      <a:fillRect/>
                                    </a:stretch>
                                  </pic:blipFill>
                                  <pic:spPr bwMode="auto">
                                    <a:xfrm rot="5400000">
                                      <a:off x="0" y="0"/>
                                      <a:ext cx="2265185" cy="2979211"/>
                                    </a:xfrm>
                                    <a:prstGeom prst="rect">
                                      <a:avLst/>
                                    </a:prstGeom>
                                    <a:noFill/>
                                    <a:ln>
                                      <a:noFill/>
                                    </a:ln>
                                  </pic:spPr>
                                </pic:pic>
                              </a:graphicData>
                            </a:graphic>
                          </wp:inline>
                        </w:drawing>
                      </w:r>
                    </w:p>
                    <w:p w14:paraId="134DC12F" w14:textId="4B9821B8" w:rsidR="00DD313A" w:rsidRPr="009134ED" w:rsidRDefault="001F7AC1" w:rsidP="001968B0">
                      <w:pPr>
                        <w:pStyle w:val="Caption"/>
                        <w:jc w:val="center"/>
                        <w:rPr>
                          <w:color w:val="auto"/>
                          <w:sz w:val="22"/>
                          <w:szCs w:val="22"/>
                        </w:rPr>
                      </w:pPr>
                      <w:r>
                        <w:rPr>
                          <w:color w:val="auto"/>
                          <w:sz w:val="22"/>
                          <w:szCs w:val="22"/>
                        </w:rPr>
                        <w:t>Figure A</w:t>
                      </w:r>
                      <w:r w:rsidR="00EE5BA3">
                        <w:rPr>
                          <w:color w:val="auto"/>
                          <w:sz w:val="22"/>
                          <w:szCs w:val="22"/>
                        </w:rPr>
                        <w:t>.</w:t>
                      </w:r>
                      <w:r w:rsidR="00DD313A" w:rsidRPr="009134ED">
                        <w:rPr>
                          <w:noProof/>
                          <w:color w:val="auto"/>
                          <w:sz w:val="22"/>
                          <w:szCs w:val="22"/>
                        </w:rPr>
                        <w:fldChar w:fldCharType="begin"/>
                      </w:r>
                      <w:r w:rsidR="00DD313A" w:rsidRPr="009134ED">
                        <w:rPr>
                          <w:noProof/>
                          <w:color w:val="auto"/>
                          <w:sz w:val="22"/>
                          <w:szCs w:val="22"/>
                        </w:rPr>
                        <w:instrText xml:space="preserve"> SEQ Figure \* ARABIC </w:instrText>
                      </w:r>
                      <w:r w:rsidR="00DD313A" w:rsidRPr="009134ED">
                        <w:rPr>
                          <w:noProof/>
                          <w:color w:val="auto"/>
                          <w:sz w:val="22"/>
                          <w:szCs w:val="22"/>
                        </w:rPr>
                        <w:fldChar w:fldCharType="separate"/>
                      </w:r>
                      <w:r w:rsidR="00DD313A" w:rsidRPr="009134ED">
                        <w:rPr>
                          <w:noProof/>
                          <w:color w:val="auto"/>
                          <w:sz w:val="22"/>
                          <w:szCs w:val="22"/>
                        </w:rPr>
                        <w:t>1</w:t>
                      </w:r>
                      <w:r w:rsidR="00DD313A" w:rsidRPr="009134ED">
                        <w:rPr>
                          <w:noProof/>
                          <w:color w:val="auto"/>
                          <w:sz w:val="22"/>
                          <w:szCs w:val="22"/>
                        </w:rPr>
                        <w:fldChar w:fldCharType="end"/>
                      </w:r>
                      <w:r w:rsidR="00DD313A" w:rsidRPr="009134ED">
                        <w:rPr>
                          <w:noProof/>
                          <w:color w:val="auto"/>
                          <w:sz w:val="22"/>
                          <w:szCs w:val="22"/>
                        </w:rPr>
                        <w:t>.</w:t>
                      </w:r>
                      <w:r w:rsidR="00DD313A" w:rsidRPr="009134ED">
                        <w:rPr>
                          <w:color w:val="auto"/>
                          <w:sz w:val="22"/>
                          <w:szCs w:val="22"/>
                        </w:rPr>
                        <w:t xml:space="preserve"> Asymptotic population growth rates λ of a population under models L1-L8.</w:t>
                      </w:r>
                    </w:p>
                    <w:p w14:paraId="28A4757B" w14:textId="77777777" w:rsidR="00DD313A" w:rsidRDefault="00DD313A"/>
                  </w:txbxContent>
                </v:textbox>
                <w10:wrap type="topAndBottom"/>
              </v:shape>
            </w:pict>
          </mc:Fallback>
        </mc:AlternateContent>
      </w:r>
      <w:r w:rsidR="009134ED">
        <w:rPr>
          <w:noProof/>
          <w:lang w:eastAsia="ja-JP"/>
        </w:rPr>
        <mc:AlternateContent>
          <mc:Choice Requires="wps">
            <w:drawing>
              <wp:anchor distT="0" distB="0" distL="114300" distR="114300" simplePos="0" relativeHeight="251662336" behindDoc="0" locked="0" layoutInCell="1" allowOverlap="1" wp14:anchorId="7EACA261" wp14:editId="5DF49AB5">
                <wp:simplePos x="0" y="0"/>
                <wp:positionH relativeFrom="column">
                  <wp:posOffset>0</wp:posOffset>
                </wp:positionH>
                <wp:positionV relativeFrom="paragraph">
                  <wp:posOffset>3133725</wp:posOffset>
                </wp:positionV>
                <wp:extent cx="5888355" cy="4743450"/>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888355" cy="4743450"/>
                        </a:xfrm>
                        <a:prstGeom prst="rect">
                          <a:avLst/>
                        </a:prstGeom>
                        <a:solidFill>
                          <a:sysClr val="window" lastClr="FFFFFF"/>
                        </a:solidFill>
                        <a:ln w="6350">
                          <a:noFill/>
                        </a:ln>
                      </wps:spPr>
                      <wps:txbx>
                        <w:txbxContent>
                          <w:p w14:paraId="71D93B70" w14:textId="4D0FBF9F" w:rsidR="00DD313A" w:rsidRDefault="00DD313A" w:rsidP="009134ED">
                            <w:pPr>
                              <w:jc w:val="center"/>
                            </w:pPr>
                            <w:r w:rsidRPr="005A6968">
                              <w:rPr>
                                <w:noProof/>
                                <w:lang w:eastAsia="ja-JP"/>
                              </w:rPr>
                              <w:drawing>
                                <wp:inline distT="0" distB="0" distL="0" distR="0" wp14:anchorId="201C22C0" wp14:editId="3256BE28">
                                  <wp:extent cx="3028950" cy="3975495"/>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1" cstate="print">
                                            <a:extLst>
                                              <a:ext uri="{28A0092B-C50C-407E-A947-70E740481C1C}">
                                                <a14:useLocalDpi xmlns:a14="http://schemas.microsoft.com/office/drawing/2010/main" val="0"/>
                                              </a:ext>
                                            </a:extLst>
                                          </a:blip>
                                          <a:stretch>
                                            <a:fillRect/>
                                          </a:stretch>
                                        </pic:blipFill>
                                        <pic:spPr bwMode="auto">
                                          <a:xfrm>
                                            <a:off x="0" y="0"/>
                                            <a:ext cx="3032688" cy="3980400"/>
                                          </a:xfrm>
                                          <a:prstGeom prst="rect">
                                            <a:avLst/>
                                          </a:prstGeom>
                                          <a:noFill/>
                                          <a:ln>
                                            <a:noFill/>
                                          </a:ln>
                                        </pic:spPr>
                                      </pic:pic>
                                    </a:graphicData>
                                  </a:graphic>
                                </wp:inline>
                              </w:drawing>
                            </w:r>
                          </w:p>
                          <w:p w14:paraId="703723B4" w14:textId="26526231" w:rsidR="00DD313A" w:rsidRPr="00065837" w:rsidRDefault="001F7AC1" w:rsidP="009134ED">
                            <w:pPr>
                              <w:jc w:val="center"/>
                              <w:rPr>
                                <w:i/>
                              </w:rPr>
                            </w:pPr>
                            <w:r>
                              <w:rPr>
                                <w:i/>
                              </w:rPr>
                              <w:t>Figure A</w:t>
                            </w:r>
                            <w:r w:rsidR="00EE5BA3">
                              <w:rPr>
                                <w:i/>
                              </w:rPr>
                              <w:t>.</w:t>
                            </w:r>
                            <w:r w:rsidR="00DD313A" w:rsidRPr="00065837">
                              <w:rPr>
                                <w:i/>
                                <w:noProof/>
                              </w:rPr>
                              <w:fldChar w:fldCharType="begin"/>
                            </w:r>
                            <w:r w:rsidR="00DD313A" w:rsidRPr="00065837">
                              <w:rPr>
                                <w:i/>
                                <w:noProof/>
                              </w:rPr>
                              <w:instrText xml:space="preserve"> SEQ Figure \* ARABIC </w:instrText>
                            </w:r>
                            <w:r w:rsidR="00DD313A" w:rsidRPr="00065837">
                              <w:rPr>
                                <w:i/>
                                <w:noProof/>
                              </w:rPr>
                              <w:fldChar w:fldCharType="separate"/>
                            </w:r>
                            <w:r w:rsidR="00DD313A" w:rsidRPr="00065837">
                              <w:rPr>
                                <w:i/>
                                <w:noProof/>
                              </w:rPr>
                              <w:t>2</w:t>
                            </w:r>
                            <w:r w:rsidR="00DD313A" w:rsidRPr="00065837">
                              <w:rPr>
                                <w:i/>
                                <w:noProof/>
                              </w:rPr>
                              <w:fldChar w:fldCharType="end"/>
                            </w:r>
                            <w:r w:rsidR="00DD313A" w:rsidRPr="00065837">
                              <w:rPr>
                                <w:i/>
                              </w:rPr>
                              <w:t>. Stable stage distribution of juvenile stage and adult stage of models L1-L8.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ACA261" id="Text Box 19" o:spid="_x0000_s1028" type="#_x0000_t202" style="position:absolute;left:0;text-align:left;margin-left:0;margin-top:246.75pt;width:463.65pt;height:37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" fillcolor="window" stroked="f" strokeweight=".5pt">
                <v:textbox>
                  <w:txbxContent>
                    <w:p w14:paraId="71D93B70" w14:textId="4D0FBF9F" w:rsidR="00DD313A" w:rsidRDefault="00DD313A" w:rsidP="009134ED">
                      <w:pPr>
                        <w:jc w:val="center"/>
                      </w:pPr>
                      <w:r w:rsidRPr="005A6968">
                        <w:rPr>
                          <w:noProof/>
                          <w:lang w:eastAsia="ja-JP"/>
                        </w:rPr>
                        <w:drawing>
                          <wp:inline distT="0" distB="0" distL="0" distR="0" wp14:anchorId="201C22C0" wp14:editId="3256BE28">
                            <wp:extent cx="3028950" cy="3975495"/>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1" cstate="print">
                                      <a:extLst>
                                        <a:ext uri="{28A0092B-C50C-407E-A947-70E740481C1C}">
                                          <a14:useLocalDpi xmlns:a14="http://schemas.microsoft.com/office/drawing/2010/main" val="0"/>
                                        </a:ext>
                                      </a:extLst>
                                    </a:blip>
                                    <a:stretch>
                                      <a:fillRect/>
                                    </a:stretch>
                                  </pic:blipFill>
                                  <pic:spPr bwMode="auto">
                                    <a:xfrm>
                                      <a:off x="0" y="0"/>
                                      <a:ext cx="3032688" cy="3980400"/>
                                    </a:xfrm>
                                    <a:prstGeom prst="rect">
                                      <a:avLst/>
                                    </a:prstGeom>
                                    <a:noFill/>
                                    <a:ln>
                                      <a:noFill/>
                                    </a:ln>
                                  </pic:spPr>
                                </pic:pic>
                              </a:graphicData>
                            </a:graphic>
                          </wp:inline>
                        </w:drawing>
                      </w:r>
                    </w:p>
                    <w:p w14:paraId="703723B4" w14:textId="26526231" w:rsidR="00DD313A" w:rsidRPr="00065837" w:rsidRDefault="001F7AC1" w:rsidP="009134ED">
                      <w:pPr>
                        <w:jc w:val="center"/>
                        <w:rPr>
                          <w:i/>
                        </w:rPr>
                      </w:pPr>
                      <w:r>
                        <w:rPr>
                          <w:i/>
                        </w:rPr>
                        <w:t>Figure A</w:t>
                      </w:r>
                      <w:r w:rsidR="00EE5BA3">
                        <w:rPr>
                          <w:i/>
                        </w:rPr>
                        <w:t>.</w:t>
                      </w:r>
                      <w:r w:rsidR="00DD313A" w:rsidRPr="00065837">
                        <w:rPr>
                          <w:i/>
                          <w:noProof/>
                        </w:rPr>
                        <w:fldChar w:fldCharType="begin"/>
                      </w:r>
                      <w:r w:rsidR="00DD313A" w:rsidRPr="00065837">
                        <w:rPr>
                          <w:i/>
                          <w:noProof/>
                        </w:rPr>
                        <w:instrText xml:space="preserve"> SEQ Figure \* ARABIC </w:instrText>
                      </w:r>
                      <w:r w:rsidR="00DD313A" w:rsidRPr="00065837">
                        <w:rPr>
                          <w:i/>
                          <w:noProof/>
                        </w:rPr>
                        <w:fldChar w:fldCharType="separate"/>
                      </w:r>
                      <w:r w:rsidR="00DD313A" w:rsidRPr="00065837">
                        <w:rPr>
                          <w:i/>
                          <w:noProof/>
                        </w:rPr>
                        <w:t>2</w:t>
                      </w:r>
                      <w:r w:rsidR="00DD313A" w:rsidRPr="00065837">
                        <w:rPr>
                          <w:i/>
                          <w:noProof/>
                        </w:rPr>
                        <w:fldChar w:fldCharType="end"/>
                      </w:r>
                      <w:r w:rsidR="00DD313A" w:rsidRPr="00065837">
                        <w:rPr>
                          <w:i/>
                        </w:rPr>
                        <w:t>. Stable stage distribution of juvenile stage and adult stage of models L1-L8.</w:t>
                      </w:r>
                    </w:p>
                  </w:txbxContent>
                </v:textbox>
                <w10:wrap type="topAndBottom"/>
              </v:shape>
            </w:pict>
          </mc:Fallback>
        </mc:AlternateContent>
      </w:r>
    </w:p>
    <w:p w14:paraId="7B1269F0" w14:textId="28463967" w:rsidR="000C1079" w:rsidRDefault="000C1079" w:rsidP="000C1079">
      <w:pPr>
        <w:rPr>
          <w:lang w:eastAsia="ja-JP"/>
        </w:rPr>
      </w:pPr>
    </w:p>
    <w:p w14:paraId="0C770E88" w14:textId="6C372890" w:rsidR="000C1079" w:rsidRPr="000C1079" w:rsidRDefault="00B35CB5" w:rsidP="000C1079">
      <w:pPr>
        <w:rPr>
          <w:lang w:eastAsia="ja-JP"/>
        </w:rPr>
      </w:pPr>
      <w:r>
        <w:rPr>
          <w:noProof/>
          <w:lang w:eastAsia="ja-JP"/>
        </w:rPr>
        <w:lastRenderedPageBreak/>
        <mc:AlternateContent>
          <mc:Choice Requires="wps">
            <w:drawing>
              <wp:anchor distT="0" distB="0" distL="114300" distR="114300" simplePos="0" relativeHeight="251665408" behindDoc="0" locked="0" layoutInCell="1" allowOverlap="1" wp14:anchorId="08C094A0" wp14:editId="7DC7AFBD">
                <wp:simplePos x="0" y="0"/>
                <wp:positionH relativeFrom="column">
                  <wp:posOffset>0</wp:posOffset>
                </wp:positionH>
                <wp:positionV relativeFrom="paragraph">
                  <wp:posOffset>3801745</wp:posOffset>
                </wp:positionV>
                <wp:extent cx="5943600" cy="432308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943600" cy="4323080"/>
                        </a:xfrm>
                        <a:prstGeom prst="rect">
                          <a:avLst/>
                        </a:prstGeom>
                        <a:solidFill>
                          <a:sysClr val="window" lastClr="FFFFFF"/>
                        </a:solidFill>
                        <a:ln w="6350">
                          <a:noFill/>
                        </a:ln>
                      </wps:spPr>
                      <wps:txbx>
                        <w:txbxContent>
                          <w:p w14:paraId="1E0258E4" w14:textId="0CBF5588" w:rsidR="00DD313A" w:rsidRDefault="00DD313A" w:rsidP="009134ED">
                            <w:pPr>
                              <w:jc w:val="center"/>
                            </w:pPr>
                            <w:r w:rsidRPr="00787BEC">
                              <w:rPr>
                                <w:noProof/>
                                <w:lang w:eastAsia="ja-JP"/>
                              </w:rPr>
                              <w:drawing>
                                <wp:inline distT="0" distB="0" distL="0" distR="0" wp14:anchorId="1DC239B8" wp14:editId="1322D785">
                                  <wp:extent cx="2840907" cy="372869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2" cstate="print">
                                            <a:extLst>
                                              <a:ext uri="{28A0092B-C50C-407E-A947-70E740481C1C}">
                                                <a14:useLocalDpi xmlns:a14="http://schemas.microsoft.com/office/drawing/2010/main" val="0"/>
                                              </a:ext>
                                            </a:extLst>
                                          </a:blip>
                                          <a:stretch>
                                            <a:fillRect/>
                                          </a:stretch>
                                        </pic:blipFill>
                                        <pic:spPr bwMode="auto">
                                          <a:xfrm>
                                            <a:off x="0" y="0"/>
                                            <a:ext cx="2840907" cy="3728691"/>
                                          </a:xfrm>
                                          <a:prstGeom prst="rect">
                                            <a:avLst/>
                                          </a:prstGeom>
                                          <a:noFill/>
                                          <a:ln>
                                            <a:noFill/>
                                          </a:ln>
                                        </pic:spPr>
                                      </pic:pic>
                                    </a:graphicData>
                                  </a:graphic>
                                </wp:inline>
                              </w:drawing>
                            </w:r>
                          </w:p>
                          <w:p w14:paraId="4C1473DA" w14:textId="59442D72" w:rsidR="00DD313A" w:rsidRPr="00B35CB5" w:rsidRDefault="00DD313A" w:rsidP="009134ED">
                            <w:pPr>
                              <w:pStyle w:val="Caption"/>
                              <w:rPr>
                                <w:color w:val="auto"/>
                                <w:sz w:val="22"/>
                                <w:szCs w:val="22"/>
                              </w:rPr>
                            </w:pPr>
                            <w:r w:rsidRPr="00B35CB5">
                              <w:rPr>
                                <w:color w:val="auto"/>
                                <w:sz w:val="22"/>
                                <w:szCs w:val="22"/>
                              </w:rPr>
                              <w:t xml:space="preserve">Figure </w:t>
                            </w:r>
                            <w:r w:rsidR="001F7AC1">
                              <w:rPr>
                                <w:color w:val="auto"/>
                                <w:sz w:val="22"/>
                                <w:szCs w:val="22"/>
                              </w:rPr>
                              <w:t>A</w:t>
                            </w:r>
                            <w:r w:rsidR="00EE5BA3">
                              <w:rPr>
                                <w:color w:val="auto"/>
                                <w:sz w:val="22"/>
                                <w:szCs w:val="22"/>
                              </w:rPr>
                              <w:t>.</w:t>
                            </w:r>
                            <w:r w:rsidRPr="00B35CB5">
                              <w:rPr>
                                <w:noProof/>
                                <w:color w:val="auto"/>
                                <w:sz w:val="22"/>
                                <w:szCs w:val="22"/>
                              </w:rPr>
                              <w:fldChar w:fldCharType="begin"/>
                            </w:r>
                            <w:r w:rsidRPr="00B35CB5">
                              <w:rPr>
                                <w:noProof/>
                                <w:color w:val="auto"/>
                                <w:sz w:val="22"/>
                                <w:szCs w:val="22"/>
                              </w:rPr>
                              <w:instrText xml:space="preserve"> SEQ Figure \* ARABIC </w:instrText>
                            </w:r>
                            <w:r w:rsidRPr="00B35CB5">
                              <w:rPr>
                                <w:noProof/>
                                <w:color w:val="auto"/>
                                <w:sz w:val="22"/>
                                <w:szCs w:val="22"/>
                              </w:rPr>
                              <w:fldChar w:fldCharType="separate"/>
                            </w:r>
                            <w:r w:rsidRPr="00B35CB5">
                              <w:rPr>
                                <w:noProof/>
                                <w:color w:val="auto"/>
                                <w:sz w:val="22"/>
                                <w:szCs w:val="22"/>
                              </w:rPr>
                              <w:t>4</w:t>
                            </w:r>
                            <w:r w:rsidRPr="00B35CB5">
                              <w:rPr>
                                <w:noProof/>
                                <w:color w:val="auto"/>
                                <w:sz w:val="22"/>
                                <w:szCs w:val="22"/>
                              </w:rPr>
                              <w:fldChar w:fldCharType="end"/>
                            </w:r>
                            <w:r w:rsidRPr="00B35CB5">
                              <w:rPr>
                                <w:color w:val="auto"/>
                                <w:sz w:val="22"/>
                                <w:szCs w:val="22"/>
                              </w:rPr>
                              <w:t>. Sensitivity of asymptotic population growth rate to survival and fertility rates of a population under models L1-L8.</w:t>
                            </w:r>
                          </w:p>
                          <w:p w14:paraId="2340EA6C" w14:textId="70ADDEAB" w:rsidR="00DD313A" w:rsidRDefault="00EE5BA3" w:rsidP="009134E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C094A0" id="Text Box 22" o:spid="_x0000_s1029" type="#_x0000_t202" style="position:absolute;margin-left:0;margin-top:299.35pt;width:468pt;height:340.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" fillcolor="window" stroked="f" strokeweight=".5pt">
                <v:textbox>
                  <w:txbxContent>
                    <w:p w14:paraId="1E0258E4" w14:textId="0CBF5588" w:rsidR="00DD313A" w:rsidRDefault="00DD313A" w:rsidP="009134ED">
                      <w:pPr>
                        <w:jc w:val="center"/>
                      </w:pPr>
                      <w:r w:rsidRPr="00787BEC">
                        <w:rPr>
                          <w:noProof/>
                          <w:lang w:eastAsia="ja-JP"/>
                        </w:rPr>
                        <w:drawing>
                          <wp:inline distT="0" distB="0" distL="0" distR="0" wp14:anchorId="1DC239B8" wp14:editId="1322D785">
                            <wp:extent cx="2840907" cy="372869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2" cstate="print">
                                      <a:extLst>
                                        <a:ext uri="{28A0092B-C50C-407E-A947-70E740481C1C}">
                                          <a14:useLocalDpi xmlns:a14="http://schemas.microsoft.com/office/drawing/2010/main" val="0"/>
                                        </a:ext>
                                      </a:extLst>
                                    </a:blip>
                                    <a:stretch>
                                      <a:fillRect/>
                                    </a:stretch>
                                  </pic:blipFill>
                                  <pic:spPr bwMode="auto">
                                    <a:xfrm>
                                      <a:off x="0" y="0"/>
                                      <a:ext cx="2840907" cy="3728691"/>
                                    </a:xfrm>
                                    <a:prstGeom prst="rect">
                                      <a:avLst/>
                                    </a:prstGeom>
                                    <a:noFill/>
                                    <a:ln>
                                      <a:noFill/>
                                    </a:ln>
                                  </pic:spPr>
                                </pic:pic>
                              </a:graphicData>
                            </a:graphic>
                          </wp:inline>
                        </w:drawing>
                      </w:r>
                    </w:p>
                    <w:p w14:paraId="4C1473DA" w14:textId="59442D72" w:rsidR="00DD313A" w:rsidRPr="00B35CB5" w:rsidRDefault="00DD313A" w:rsidP="009134ED">
                      <w:pPr>
                        <w:pStyle w:val="Caption"/>
                        <w:rPr>
                          <w:color w:val="auto"/>
                          <w:sz w:val="22"/>
                          <w:szCs w:val="22"/>
                        </w:rPr>
                      </w:pPr>
                      <w:r w:rsidRPr="00B35CB5">
                        <w:rPr>
                          <w:color w:val="auto"/>
                          <w:sz w:val="22"/>
                          <w:szCs w:val="22"/>
                        </w:rPr>
                        <w:t xml:space="preserve">Figure </w:t>
                      </w:r>
                      <w:r w:rsidR="001F7AC1">
                        <w:rPr>
                          <w:color w:val="auto"/>
                          <w:sz w:val="22"/>
                          <w:szCs w:val="22"/>
                        </w:rPr>
                        <w:t>A</w:t>
                      </w:r>
                      <w:r w:rsidR="00EE5BA3">
                        <w:rPr>
                          <w:color w:val="auto"/>
                          <w:sz w:val="22"/>
                          <w:szCs w:val="22"/>
                        </w:rPr>
                        <w:t>.</w:t>
                      </w:r>
                      <w:r w:rsidRPr="00B35CB5">
                        <w:rPr>
                          <w:noProof/>
                          <w:color w:val="auto"/>
                          <w:sz w:val="22"/>
                          <w:szCs w:val="22"/>
                        </w:rPr>
                        <w:fldChar w:fldCharType="begin"/>
                      </w:r>
                      <w:r w:rsidRPr="00B35CB5">
                        <w:rPr>
                          <w:noProof/>
                          <w:color w:val="auto"/>
                          <w:sz w:val="22"/>
                          <w:szCs w:val="22"/>
                        </w:rPr>
                        <w:instrText xml:space="preserve"> SEQ Figure \* ARABIC </w:instrText>
                      </w:r>
                      <w:r w:rsidRPr="00B35CB5">
                        <w:rPr>
                          <w:noProof/>
                          <w:color w:val="auto"/>
                          <w:sz w:val="22"/>
                          <w:szCs w:val="22"/>
                        </w:rPr>
                        <w:fldChar w:fldCharType="separate"/>
                      </w:r>
                      <w:r w:rsidRPr="00B35CB5">
                        <w:rPr>
                          <w:noProof/>
                          <w:color w:val="auto"/>
                          <w:sz w:val="22"/>
                          <w:szCs w:val="22"/>
                        </w:rPr>
                        <w:t>4</w:t>
                      </w:r>
                      <w:r w:rsidRPr="00B35CB5">
                        <w:rPr>
                          <w:noProof/>
                          <w:color w:val="auto"/>
                          <w:sz w:val="22"/>
                          <w:szCs w:val="22"/>
                        </w:rPr>
                        <w:fldChar w:fldCharType="end"/>
                      </w:r>
                      <w:r w:rsidRPr="00B35CB5">
                        <w:rPr>
                          <w:color w:val="auto"/>
                          <w:sz w:val="22"/>
                          <w:szCs w:val="22"/>
                        </w:rPr>
                        <w:t>. Sensitivity of asymptotic population growth rate to survival and fertility rates of a population under models L1-L8.</w:t>
                      </w:r>
                    </w:p>
                    <w:p w14:paraId="2340EA6C" w14:textId="70ADDEAB" w:rsidR="00DD313A" w:rsidRDefault="00EE5BA3" w:rsidP="009134ED">
                      <w:r>
                        <w:t>.</w:t>
                      </w:r>
                    </w:p>
                  </w:txbxContent>
                </v:textbox>
                <w10:wrap type="square"/>
              </v:shape>
            </w:pict>
          </mc:Fallback>
        </mc:AlternateContent>
      </w:r>
      <w:r>
        <w:rPr>
          <w:noProof/>
          <w:lang w:eastAsia="ja-JP"/>
        </w:rPr>
        <mc:AlternateContent>
          <mc:Choice Requires="wps">
            <w:drawing>
              <wp:anchor distT="0" distB="0" distL="114300" distR="114300" simplePos="0" relativeHeight="251663360" behindDoc="1" locked="0" layoutInCell="1" allowOverlap="1" wp14:anchorId="798AFED5" wp14:editId="7E1742DB">
                <wp:simplePos x="0" y="0"/>
                <wp:positionH relativeFrom="column">
                  <wp:posOffset>0</wp:posOffset>
                </wp:positionH>
                <wp:positionV relativeFrom="paragraph">
                  <wp:posOffset>39370</wp:posOffset>
                </wp:positionV>
                <wp:extent cx="5943600" cy="3762375"/>
                <wp:effectExtent l="0" t="0" r="0" b="9525"/>
                <wp:wrapTight wrapText="bothSides">
                  <wp:wrapPolygon edited="0">
                    <wp:start x="0" y="0"/>
                    <wp:lineTo x="0" y="21545"/>
                    <wp:lineTo x="21531" y="21545"/>
                    <wp:lineTo x="21531"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5943600" cy="3762375"/>
                        </a:xfrm>
                        <a:prstGeom prst="rect">
                          <a:avLst/>
                        </a:prstGeom>
                        <a:solidFill>
                          <a:schemeClr val="lt1"/>
                        </a:solidFill>
                        <a:ln w="6350">
                          <a:noFill/>
                        </a:ln>
                      </wps:spPr>
                      <wps:txbx>
                        <w:txbxContent>
                          <w:p w14:paraId="641738E0" w14:textId="0CAAD3C7" w:rsidR="00DD313A" w:rsidRDefault="00DD313A" w:rsidP="009134ED">
                            <w:pPr>
                              <w:jc w:val="center"/>
                            </w:pPr>
                            <w:r w:rsidRPr="005A6968">
                              <w:rPr>
                                <w:noProof/>
                                <w:lang w:eastAsia="ja-JP"/>
                              </w:rPr>
                              <w:drawing>
                                <wp:inline distT="0" distB="0" distL="0" distR="0" wp14:anchorId="481E8EA3" wp14:editId="078A3F60">
                                  <wp:extent cx="2581275" cy="3387921"/>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3" cstate="print">
                                            <a:extLst>
                                              <a:ext uri="{28A0092B-C50C-407E-A947-70E740481C1C}">
                                                <a14:useLocalDpi xmlns:a14="http://schemas.microsoft.com/office/drawing/2010/main" val="0"/>
                                              </a:ext>
                                            </a:extLst>
                                          </a:blip>
                                          <a:stretch>
                                            <a:fillRect/>
                                          </a:stretch>
                                        </pic:blipFill>
                                        <pic:spPr bwMode="auto">
                                          <a:xfrm>
                                            <a:off x="0" y="0"/>
                                            <a:ext cx="2592514" cy="3402672"/>
                                          </a:xfrm>
                                          <a:prstGeom prst="rect">
                                            <a:avLst/>
                                          </a:prstGeom>
                                          <a:noFill/>
                                          <a:ln>
                                            <a:noFill/>
                                          </a:ln>
                                        </pic:spPr>
                                      </pic:pic>
                                    </a:graphicData>
                                  </a:graphic>
                                </wp:inline>
                              </w:drawing>
                            </w:r>
                          </w:p>
                          <w:p w14:paraId="108B1F6F" w14:textId="418DBD2E" w:rsidR="00DD313A" w:rsidRDefault="001F7AC1" w:rsidP="009134ED">
                            <w:pPr>
                              <w:jc w:val="center"/>
                            </w:pPr>
                            <w:r>
                              <w:t>Figure A</w:t>
                            </w:r>
                            <w:r w:rsidR="00EE5BA3">
                              <w:t>.</w:t>
                            </w:r>
                            <w:r w:rsidR="00DD313A">
                              <w:rPr>
                                <w:noProof/>
                              </w:rPr>
                              <w:fldChar w:fldCharType="begin"/>
                            </w:r>
                            <w:r w:rsidR="00DD313A">
                              <w:rPr>
                                <w:noProof/>
                              </w:rPr>
                              <w:instrText xml:space="preserve"> SEQ Figure \* ARABIC </w:instrText>
                            </w:r>
                            <w:r w:rsidR="00DD313A">
                              <w:rPr>
                                <w:noProof/>
                              </w:rPr>
                              <w:fldChar w:fldCharType="separate"/>
                            </w:r>
                            <w:r w:rsidR="00DD313A">
                              <w:rPr>
                                <w:noProof/>
                              </w:rPr>
                              <w:t>3</w:t>
                            </w:r>
                            <w:r w:rsidR="00DD313A">
                              <w:rPr>
                                <w:noProof/>
                              </w:rPr>
                              <w:fldChar w:fldCharType="end"/>
                            </w:r>
                            <w:r w:rsidR="00DD313A">
                              <w:t xml:space="preserve">. Reproductive value of juveniles and adults </w:t>
                            </w:r>
                            <w:r w:rsidR="00DD313A" w:rsidRPr="005C52C7">
                              <w:t xml:space="preserve">of </w:t>
                            </w:r>
                            <w:r w:rsidR="00DD313A" w:rsidRPr="000C1079">
                              <w:t>a population under models L1-L</w:t>
                            </w:r>
                            <w:r w:rsidR="00DD313A">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8AFED5" id="Text Box 21" o:spid="_x0000_s1030" type="#_x0000_t202" style="position:absolute;margin-left:0;margin-top:3.1pt;width:468pt;height:296.2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" fillcolor="white [3201]" stroked="f" strokeweight=".5pt">
                <v:textbox>
                  <w:txbxContent>
                    <w:p w14:paraId="641738E0" w14:textId="0CAAD3C7" w:rsidR="00DD313A" w:rsidRDefault="00DD313A" w:rsidP="009134ED">
                      <w:pPr>
                        <w:jc w:val="center"/>
                      </w:pPr>
                      <w:r w:rsidRPr="005A6968">
                        <w:rPr>
                          <w:noProof/>
                          <w:lang w:eastAsia="ja-JP"/>
                        </w:rPr>
                        <w:drawing>
                          <wp:inline distT="0" distB="0" distL="0" distR="0" wp14:anchorId="481E8EA3" wp14:editId="078A3F60">
                            <wp:extent cx="2581275" cy="3387921"/>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3" cstate="print">
                                      <a:extLst>
                                        <a:ext uri="{28A0092B-C50C-407E-A947-70E740481C1C}">
                                          <a14:useLocalDpi xmlns:a14="http://schemas.microsoft.com/office/drawing/2010/main" val="0"/>
                                        </a:ext>
                                      </a:extLst>
                                    </a:blip>
                                    <a:stretch>
                                      <a:fillRect/>
                                    </a:stretch>
                                  </pic:blipFill>
                                  <pic:spPr bwMode="auto">
                                    <a:xfrm>
                                      <a:off x="0" y="0"/>
                                      <a:ext cx="2592514" cy="3402672"/>
                                    </a:xfrm>
                                    <a:prstGeom prst="rect">
                                      <a:avLst/>
                                    </a:prstGeom>
                                    <a:noFill/>
                                    <a:ln>
                                      <a:noFill/>
                                    </a:ln>
                                  </pic:spPr>
                                </pic:pic>
                              </a:graphicData>
                            </a:graphic>
                          </wp:inline>
                        </w:drawing>
                      </w:r>
                    </w:p>
                    <w:p w14:paraId="108B1F6F" w14:textId="418DBD2E" w:rsidR="00DD313A" w:rsidRDefault="001F7AC1" w:rsidP="009134ED">
                      <w:pPr>
                        <w:jc w:val="center"/>
                      </w:pPr>
                      <w:r>
                        <w:t>Figure A</w:t>
                      </w:r>
                      <w:r w:rsidR="00EE5BA3">
                        <w:t>.</w:t>
                      </w:r>
                      <w:r w:rsidR="00DD313A">
                        <w:rPr>
                          <w:noProof/>
                        </w:rPr>
                        <w:fldChar w:fldCharType="begin"/>
                      </w:r>
                      <w:r w:rsidR="00DD313A">
                        <w:rPr>
                          <w:noProof/>
                        </w:rPr>
                        <w:instrText xml:space="preserve"> SEQ Figure \* ARABIC </w:instrText>
                      </w:r>
                      <w:r w:rsidR="00DD313A">
                        <w:rPr>
                          <w:noProof/>
                        </w:rPr>
                        <w:fldChar w:fldCharType="separate"/>
                      </w:r>
                      <w:r w:rsidR="00DD313A">
                        <w:rPr>
                          <w:noProof/>
                        </w:rPr>
                        <w:t>3</w:t>
                      </w:r>
                      <w:r w:rsidR="00DD313A">
                        <w:rPr>
                          <w:noProof/>
                        </w:rPr>
                        <w:fldChar w:fldCharType="end"/>
                      </w:r>
                      <w:r w:rsidR="00DD313A">
                        <w:t xml:space="preserve">. Reproductive value of juveniles and adults </w:t>
                      </w:r>
                      <w:r w:rsidR="00DD313A" w:rsidRPr="005C52C7">
                        <w:t xml:space="preserve">of </w:t>
                      </w:r>
                      <w:r w:rsidR="00DD313A" w:rsidRPr="000C1079">
                        <w:t>a population under models L1-L</w:t>
                      </w:r>
                      <w:r w:rsidR="00DD313A">
                        <w:t>8</w:t>
                      </w:r>
                    </w:p>
                  </w:txbxContent>
                </v:textbox>
                <w10:wrap type="tight"/>
              </v:shape>
            </w:pict>
          </mc:Fallback>
        </mc:AlternateContent>
      </w:r>
    </w:p>
    <w:p w14:paraId="4E753213" w14:textId="236CF247" w:rsidR="003F1D45" w:rsidRDefault="009134ED" w:rsidP="003F1D45">
      <w:r>
        <w:rPr>
          <w:noProof/>
          <w:lang w:eastAsia="ja-JP"/>
        </w:rPr>
        <w:lastRenderedPageBreak/>
        <mc:AlternateContent>
          <mc:Choice Requires="wps">
            <w:drawing>
              <wp:anchor distT="0" distB="0" distL="114300" distR="114300" simplePos="0" relativeHeight="251667456" behindDoc="1" locked="0" layoutInCell="1" allowOverlap="1" wp14:anchorId="664E2E16" wp14:editId="39A3C3BA">
                <wp:simplePos x="0" y="0"/>
                <wp:positionH relativeFrom="column">
                  <wp:posOffset>0</wp:posOffset>
                </wp:positionH>
                <wp:positionV relativeFrom="paragraph">
                  <wp:posOffset>4972050</wp:posOffset>
                </wp:positionV>
                <wp:extent cx="5857875" cy="3124200"/>
                <wp:effectExtent l="0" t="0" r="9525" b="0"/>
                <wp:wrapTight wrapText="bothSides">
                  <wp:wrapPolygon edited="0">
                    <wp:start x="0" y="0"/>
                    <wp:lineTo x="0" y="21468"/>
                    <wp:lineTo x="21565" y="21468"/>
                    <wp:lineTo x="21565" y="0"/>
                    <wp:lineTo x="0" y="0"/>
                  </wp:wrapPolygon>
                </wp:wrapTight>
                <wp:docPr id="24" name="Text Box 24"/>
                <wp:cNvGraphicFramePr/>
                <a:graphic xmlns:a="http://schemas.openxmlformats.org/drawingml/2006/main">
                  <a:graphicData uri="http://schemas.microsoft.com/office/word/2010/wordprocessingShape">
                    <wps:wsp>
                      <wps:cNvSpPr txBox="1"/>
                      <wps:spPr>
                        <a:xfrm>
                          <a:off x="0" y="0"/>
                          <a:ext cx="5857875" cy="3124200"/>
                        </a:xfrm>
                        <a:prstGeom prst="rect">
                          <a:avLst/>
                        </a:prstGeom>
                        <a:solidFill>
                          <a:schemeClr val="lt1"/>
                        </a:solidFill>
                        <a:ln w="6350">
                          <a:noFill/>
                        </a:ln>
                      </wps:spPr>
                      <wps:txbx>
                        <w:txbxContent>
                          <w:p w14:paraId="17AEB84E" w14:textId="77777777" w:rsidR="00DD313A" w:rsidRPr="009134ED" w:rsidRDefault="00DD313A" w:rsidP="009134ED">
                            <w:pPr>
                              <w:keepNext/>
                              <w:jc w:val="center"/>
                            </w:pPr>
                            <w:r w:rsidRPr="009134ED">
                              <w:rPr>
                                <w:rFonts w:asciiTheme="majorHAnsi" w:hAnsiTheme="majorHAnsi" w:cstheme="majorHAnsi"/>
                                <w:b/>
                                <w:i/>
                                <w:noProof/>
                                <w:lang w:eastAsia="ja-JP"/>
                              </w:rPr>
                              <w:drawing>
                                <wp:inline distT="0" distB="0" distL="0" distR="0" wp14:anchorId="71A63660" wp14:editId="70B90BE3">
                                  <wp:extent cx="2445165" cy="3216332"/>
                                  <wp:effectExtent l="0" t="4763" r="7938" b="7937"/>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ionfishDR.tif"/>
                                          <pic:cNvPicPr/>
                                        </pic:nvPicPr>
                                        <pic:blipFill>
                                          <a:blip r:embed="rId114" cstate="print">
                                            <a:extLst>
                                              <a:ext uri="{28A0092B-C50C-407E-A947-70E740481C1C}">
                                                <a14:useLocalDpi xmlns:a14="http://schemas.microsoft.com/office/drawing/2010/main" val="0"/>
                                              </a:ext>
                                            </a:extLst>
                                          </a:blip>
                                          <a:stretch>
                                            <a:fillRect/>
                                          </a:stretch>
                                        </pic:blipFill>
                                        <pic:spPr>
                                          <a:xfrm rot="5400000">
                                            <a:off x="0" y="0"/>
                                            <a:ext cx="2501765" cy="3290782"/>
                                          </a:xfrm>
                                          <a:prstGeom prst="rect">
                                            <a:avLst/>
                                          </a:prstGeom>
                                        </pic:spPr>
                                      </pic:pic>
                                    </a:graphicData>
                                  </a:graphic>
                                </wp:inline>
                              </w:drawing>
                            </w:r>
                          </w:p>
                          <w:p w14:paraId="24E1487A" w14:textId="67F99736" w:rsidR="00DD313A" w:rsidRPr="009134ED" w:rsidRDefault="001F7AC1" w:rsidP="009134ED">
                            <w:pPr>
                              <w:pStyle w:val="Caption"/>
                              <w:jc w:val="center"/>
                              <w:rPr>
                                <w:color w:val="auto"/>
                                <w:sz w:val="22"/>
                                <w:szCs w:val="22"/>
                              </w:rPr>
                            </w:pPr>
                            <w:r>
                              <w:rPr>
                                <w:color w:val="auto"/>
                                <w:sz w:val="22"/>
                                <w:szCs w:val="22"/>
                              </w:rPr>
                              <w:t>Figure A</w:t>
                            </w:r>
                            <w:r w:rsidR="00EE5BA3">
                              <w:rPr>
                                <w:color w:val="auto"/>
                                <w:sz w:val="22"/>
                                <w:szCs w:val="22"/>
                              </w:rPr>
                              <w:t>.</w:t>
                            </w:r>
                            <w:r w:rsidR="00DD313A" w:rsidRPr="009134ED">
                              <w:rPr>
                                <w:noProof/>
                                <w:color w:val="auto"/>
                                <w:sz w:val="22"/>
                                <w:szCs w:val="22"/>
                              </w:rPr>
                              <w:fldChar w:fldCharType="begin"/>
                            </w:r>
                            <w:r w:rsidR="00DD313A" w:rsidRPr="009134ED">
                              <w:rPr>
                                <w:noProof/>
                                <w:color w:val="auto"/>
                                <w:sz w:val="22"/>
                                <w:szCs w:val="22"/>
                              </w:rPr>
                              <w:instrText xml:space="preserve"> SEQ Figure \* ARABIC </w:instrText>
                            </w:r>
                            <w:r w:rsidR="00DD313A" w:rsidRPr="009134ED">
                              <w:rPr>
                                <w:noProof/>
                                <w:color w:val="auto"/>
                                <w:sz w:val="22"/>
                                <w:szCs w:val="22"/>
                              </w:rPr>
                              <w:fldChar w:fldCharType="separate"/>
                            </w:r>
                            <w:r w:rsidR="00DD313A" w:rsidRPr="009134ED">
                              <w:rPr>
                                <w:noProof/>
                                <w:color w:val="auto"/>
                                <w:sz w:val="22"/>
                                <w:szCs w:val="22"/>
                              </w:rPr>
                              <w:t>6</w:t>
                            </w:r>
                            <w:r w:rsidR="00DD313A" w:rsidRPr="009134ED">
                              <w:rPr>
                                <w:noProof/>
                                <w:color w:val="auto"/>
                                <w:sz w:val="22"/>
                                <w:szCs w:val="22"/>
                              </w:rPr>
                              <w:fldChar w:fldCharType="end"/>
                            </w:r>
                            <w:r w:rsidR="00DD313A" w:rsidRPr="009134ED">
                              <w:rPr>
                                <w:color w:val="auto"/>
                                <w:sz w:val="22"/>
                                <w:szCs w:val="22"/>
                              </w:rPr>
                              <w:t>. Damping ratio of a population under models L1-L8.</w:t>
                            </w:r>
                          </w:p>
                          <w:p w14:paraId="6AC2BC3D" w14:textId="77777777" w:rsidR="00DD313A" w:rsidRDefault="00DD31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4E2E16" id="Text Box 24" o:spid="_x0000_s1031" type="#_x0000_t202" style="position:absolute;margin-left:0;margin-top:391.5pt;width:461.25pt;height:246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" fillcolor="white [3201]" stroked="f" strokeweight=".5pt">
                <v:textbox>
                  <w:txbxContent>
                    <w:p w14:paraId="17AEB84E" w14:textId="77777777" w:rsidR="00DD313A" w:rsidRPr="009134ED" w:rsidRDefault="00DD313A" w:rsidP="009134ED">
                      <w:pPr>
                        <w:keepNext/>
                        <w:jc w:val="center"/>
                      </w:pPr>
                      <w:r w:rsidRPr="009134ED">
                        <w:rPr>
                          <w:rFonts w:asciiTheme="majorHAnsi" w:hAnsiTheme="majorHAnsi" w:cstheme="majorHAnsi"/>
                          <w:b/>
                          <w:i/>
                          <w:noProof/>
                          <w:lang w:eastAsia="ja-JP"/>
                        </w:rPr>
                        <w:drawing>
                          <wp:inline distT="0" distB="0" distL="0" distR="0" wp14:anchorId="71A63660" wp14:editId="70B90BE3">
                            <wp:extent cx="2445165" cy="3216332"/>
                            <wp:effectExtent l="0" t="4763" r="7938" b="7937"/>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ionfishDR.tif"/>
                                    <pic:cNvPicPr/>
                                  </pic:nvPicPr>
                                  <pic:blipFill>
                                    <a:blip r:embed="rId114" cstate="print">
                                      <a:extLst>
                                        <a:ext uri="{28A0092B-C50C-407E-A947-70E740481C1C}">
                                          <a14:useLocalDpi xmlns:a14="http://schemas.microsoft.com/office/drawing/2010/main" val="0"/>
                                        </a:ext>
                                      </a:extLst>
                                    </a:blip>
                                    <a:stretch>
                                      <a:fillRect/>
                                    </a:stretch>
                                  </pic:blipFill>
                                  <pic:spPr>
                                    <a:xfrm rot="5400000">
                                      <a:off x="0" y="0"/>
                                      <a:ext cx="2501765" cy="3290782"/>
                                    </a:xfrm>
                                    <a:prstGeom prst="rect">
                                      <a:avLst/>
                                    </a:prstGeom>
                                  </pic:spPr>
                                </pic:pic>
                              </a:graphicData>
                            </a:graphic>
                          </wp:inline>
                        </w:drawing>
                      </w:r>
                    </w:p>
                    <w:p w14:paraId="24E1487A" w14:textId="67F99736" w:rsidR="00DD313A" w:rsidRPr="009134ED" w:rsidRDefault="001F7AC1" w:rsidP="009134ED">
                      <w:pPr>
                        <w:pStyle w:val="Caption"/>
                        <w:jc w:val="center"/>
                        <w:rPr>
                          <w:color w:val="auto"/>
                          <w:sz w:val="22"/>
                          <w:szCs w:val="22"/>
                        </w:rPr>
                      </w:pPr>
                      <w:r>
                        <w:rPr>
                          <w:color w:val="auto"/>
                          <w:sz w:val="22"/>
                          <w:szCs w:val="22"/>
                        </w:rPr>
                        <w:t>Figure A</w:t>
                      </w:r>
                      <w:r w:rsidR="00EE5BA3">
                        <w:rPr>
                          <w:color w:val="auto"/>
                          <w:sz w:val="22"/>
                          <w:szCs w:val="22"/>
                        </w:rPr>
                        <w:t>.</w:t>
                      </w:r>
                      <w:r w:rsidR="00DD313A" w:rsidRPr="009134ED">
                        <w:rPr>
                          <w:noProof/>
                          <w:color w:val="auto"/>
                          <w:sz w:val="22"/>
                          <w:szCs w:val="22"/>
                        </w:rPr>
                        <w:fldChar w:fldCharType="begin"/>
                      </w:r>
                      <w:r w:rsidR="00DD313A" w:rsidRPr="009134ED">
                        <w:rPr>
                          <w:noProof/>
                          <w:color w:val="auto"/>
                          <w:sz w:val="22"/>
                          <w:szCs w:val="22"/>
                        </w:rPr>
                        <w:instrText xml:space="preserve"> SEQ Figure \* ARABIC </w:instrText>
                      </w:r>
                      <w:r w:rsidR="00DD313A" w:rsidRPr="009134ED">
                        <w:rPr>
                          <w:noProof/>
                          <w:color w:val="auto"/>
                          <w:sz w:val="22"/>
                          <w:szCs w:val="22"/>
                        </w:rPr>
                        <w:fldChar w:fldCharType="separate"/>
                      </w:r>
                      <w:r w:rsidR="00DD313A" w:rsidRPr="009134ED">
                        <w:rPr>
                          <w:noProof/>
                          <w:color w:val="auto"/>
                          <w:sz w:val="22"/>
                          <w:szCs w:val="22"/>
                        </w:rPr>
                        <w:t>6</w:t>
                      </w:r>
                      <w:r w:rsidR="00DD313A" w:rsidRPr="009134ED">
                        <w:rPr>
                          <w:noProof/>
                          <w:color w:val="auto"/>
                          <w:sz w:val="22"/>
                          <w:szCs w:val="22"/>
                        </w:rPr>
                        <w:fldChar w:fldCharType="end"/>
                      </w:r>
                      <w:r w:rsidR="00DD313A" w:rsidRPr="009134ED">
                        <w:rPr>
                          <w:color w:val="auto"/>
                          <w:sz w:val="22"/>
                          <w:szCs w:val="22"/>
                        </w:rPr>
                        <w:t>. Damping ratio of a population under models L1-L8.</w:t>
                      </w:r>
                    </w:p>
                    <w:p w14:paraId="6AC2BC3D" w14:textId="77777777" w:rsidR="00DD313A" w:rsidRDefault="00DD313A"/>
                  </w:txbxContent>
                </v:textbox>
                <w10:wrap type="tight"/>
              </v:shape>
            </w:pict>
          </mc:Fallback>
        </mc:AlternateContent>
      </w:r>
      <w:r>
        <w:rPr>
          <w:noProof/>
          <w:lang w:eastAsia="ja-JP"/>
        </w:rPr>
        <mc:AlternateContent>
          <mc:Choice Requires="wps">
            <w:drawing>
              <wp:anchor distT="0" distB="0" distL="114300" distR="114300" simplePos="0" relativeHeight="251666432" behindDoc="1" locked="0" layoutInCell="1" allowOverlap="1" wp14:anchorId="340C6F88" wp14:editId="54DCAF62">
                <wp:simplePos x="0" y="0"/>
                <wp:positionH relativeFrom="column">
                  <wp:posOffset>-635</wp:posOffset>
                </wp:positionH>
                <wp:positionV relativeFrom="paragraph">
                  <wp:posOffset>19050</wp:posOffset>
                </wp:positionV>
                <wp:extent cx="5857875" cy="3971925"/>
                <wp:effectExtent l="0" t="0" r="9525" b="9525"/>
                <wp:wrapTight wrapText="bothSides">
                  <wp:wrapPolygon edited="0">
                    <wp:start x="0" y="0"/>
                    <wp:lineTo x="0" y="21548"/>
                    <wp:lineTo x="21565" y="21548"/>
                    <wp:lineTo x="21565" y="0"/>
                    <wp:lineTo x="0" y="0"/>
                  </wp:wrapPolygon>
                </wp:wrapTight>
                <wp:docPr id="23" name="Text Box 23"/>
                <wp:cNvGraphicFramePr/>
                <a:graphic xmlns:a="http://schemas.openxmlformats.org/drawingml/2006/main">
                  <a:graphicData uri="http://schemas.microsoft.com/office/word/2010/wordprocessingShape">
                    <wps:wsp>
                      <wps:cNvSpPr txBox="1"/>
                      <wps:spPr>
                        <a:xfrm>
                          <a:off x="0" y="0"/>
                          <a:ext cx="5857875" cy="3971925"/>
                        </a:xfrm>
                        <a:prstGeom prst="rect">
                          <a:avLst/>
                        </a:prstGeom>
                        <a:solidFill>
                          <a:schemeClr val="lt1"/>
                        </a:solidFill>
                        <a:ln w="6350">
                          <a:noFill/>
                        </a:ln>
                      </wps:spPr>
                      <wps:txbx>
                        <w:txbxContent>
                          <w:p w14:paraId="01F0A674" w14:textId="27287A9A" w:rsidR="00DD313A" w:rsidRDefault="00DD313A" w:rsidP="009134ED">
                            <w:pPr>
                              <w:jc w:val="center"/>
                            </w:pPr>
                            <w:r w:rsidRPr="000D5447">
                              <w:rPr>
                                <w:noProof/>
                                <w:lang w:eastAsia="ja-JP"/>
                              </w:rPr>
                              <w:drawing>
                                <wp:inline distT="0" distB="0" distL="0" distR="0" wp14:anchorId="1DDEF839" wp14:editId="6B10912C">
                                  <wp:extent cx="2658897" cy="3489803"/>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5" cstate="print">
                                            <a:extLst>
                                              <a:ext uri="{28A0092B-C50C-407E-A947-70E740481C1C}">
                                                <a14:useLocalDpi xmlns:a14="http://schemas.microsoft.com/office/drawing/2010/main" val="0"/>
                                              </a:ext>
                                            </a:extLst>
                                          </a:blip>
                                          <a:stretch>
                                            <a:fillRect/>
                                          </a:stretch>
                                        </pic:blipFill>
                                        <pic:spPr bwMode="auto">
                                          <a:xfrm>
                                            <a:off x="0" y="0"/>
                                            <a:ext cx="2658897" cy="3489803"/>
                                          </a:xfrm>
                                          <a:prstGeom prst="rect">
                                            <a:avLst/>
                                          </a:prstGeom>
                                          <a:noFill/>
                                          <a:ln>
                                            <a:noFill/>
                                          </a:ln>
                                        </pic:spPr>
                                      </pic:pic>
                                    </a:graphicData>
                                  </a:graphic>
                                </wp:inline>
                              </w:drawing>
                            </w:r>
                          </w:p>
                          <w:p w14:paraId="76635E5E" w14:textId="27905AD6" w:rsidR="00DD313A" w:rsidRPr="009134ED" w:rsidRDefault="001F7AC1" w:rsidP="009134ED">
                            <w:pPr>
                              <w:pStyle w:val="Caption"/>
                              <w:jc w:val="center"/>
                              <w:rPr>
                                <w:color w:val="auto"/>
                                <w:sz w:val="22"/>
                                <w:szCs w:val="22"/>
                              </w:rPr>
                            </w:pPr>
                            <w:r>
                              <w:rPr>
                                <w:color w:val="auto"/>
                                <w:sz w:val="22"/>
                                <w:szCs w:val="22"/>
                              </w:rPr>
                              <w:t>Figure A</w:t>
                            </w:r>
                            <w:r w:rsidR="00EE5BA3">
                              <w:rPr>
                                <w:color w:val="auto"/>
                                <w:sz w:val="22"/>
                                <w:szCs w:val="22"/>
                              </w:rPr>
                              <w:t>.</w:t>
                            </w:r>
                            <w:r w:rsidR="00DD313A" w:rsidRPr="009134ED">
                              <w:rPr>
                                <w:noProof/>
                                <w:color w:val="auto"/>
                                <w:sz w:val="22"/>
                                <w:szCs w:val="22"/>
                              </w:rPr>
                              <w:fldChar w:fldCharType="begin"/>
                            </w:r>
                            <w:r w:rsidR="00DD313A" w:rsidRPr="009134ED">
                              <w:rPr>
                                <w:noProof/>
                                <w:color w:val="auto"/>
                                <w:sz w:val="22"/>
                                <w:szCs w:val="22"/>
                              </w:rPr>
                              <w:instrText xml:space="preserve"> SEQ Figure \* ARABIC </w:instrText>
                            </w:r>
                            <w:r w:rsidR="00DD313A" w:rsidRPr="009134ED">
                              <w:rPr>
                                <w:noProof/>
                                <w:color w:val="auto"/>
                                <w:sz w:val="22"/>
                                <w:szCs w:val="22"/>
                              </w:rPr>
                              <w:fldChar w:fldCharType="separate"/>
                            </w:r>
                            <w:r w:rsidR="00DD313A" w:rsidRPr="009134ED">
                              <w:rPr>
                                <w:noProof/>
                                <w:color w:val="auto"/>
                                <w:sz w:val="22"/>
                                <w:szCs w:val="22"/>
                              </w:rPr>
                              <w:t>5</w:t>
                            </w:r>
                            <w:r w:rsidR="00DD313A" w:rsidRPr="009134ED">
                              <w:rPr>
                                <w:noProof/>
                                <w:color w:val="auto"/>
                                <w:sz w:val="22"/>
                                <w:szCs w:val="22"/>
                              </w:rPr>
                              <w:fldChar w:fldCharType="end"/>
                            </w:r>
                            <w:r w:rsidR="00DD313A" w:rsidRPr="009134ED">
                              <w:rPr>
                                <w:color w:val="auto"/>
                                <w:sz w:val="22"/>
                                <w:szCs w:val="22"/>
                              </w:rPr>
                              <w:t xml:space="preserve"> Elasticity of lambda to survival and reproduction of a population under models L1-L8.</w:t>
                            </w:r>
                          </w:p>
                          <w:p w14:paraId="56F42449" w14:textId="77777777" w:rsidR="00DD313A" w:rsidRDefault="00DD31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C6F88" id="Text Box 23" o:spid="_x0000_s1032" type="#_x0000_t202" style="position:absolute;margin-left:-.05pt;margin-top:1.5pt;width:461.25pt;height:312.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" fillcolor="white [3201]" stroked="f" strokeweight=".5pt">
                <v:textbox>
                  <w:txbxContent>
                    <w:p w14:paraId="01F0A674" w14:textId="27287A9A" w:rsidR="00DD313A" w:rsidRDefault="00DD313A" w:rsidP="009134ED">
                      <w:pPr>
                        <w:jc w:val="center"/>
                      </w:pPr>
                      <w:r w:rsidRPr="000D5447">
                        <w:rPr>
                          <w:noProof/>
                          <w:lang w:eastAsia="ja-JP"/>
                        </w:rPr>
                        <w:drawing>
                          <wp:inline distT="0" distB="0" distL="0" distR="0" wp14:anchorId="1DDEF839" wp14:editId="6B10912C">
                            <wp:extent cx="2658897" cy="3489803"/>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5" cstate="print">
                                      <a:extLst>
                                        <a:ext uri="{28A0092B-C50C-407E-A947-70E740481C1C}">
                                          <a14:useLocalDpi xmlns:a14="http://schemas.microsoft.com/office/drawing/2010/main" val="0"/>
                                        </a:ext>
                                      </a:extLst>
                                    </a:blip>
                                    <a:stretch>
                                      <a:fillRect/>
                                    </a:stretch>
                                  </pic:blipFill>
                                  <pic:spPr bwMode="auto">
                                    <a:xfrm>
                                      <a:off x="0" y="0"/>
                                      <a:ext cx="2658897" cy="3489803"/>
                                    </a:xfrm>
                                    <a:prstGeom prst="rect">
                                      <a:avLst/>
                                    </a:prstGeom>
                                    <a:noFill/>
                                    <a:ln>
                                      <a:noFill/>
                                    </a:ln>
                                  </pic:spPr>
                                </pic:pic>
                              </a:graphicData>
                            </a:graphic>
                          </wp:inline>
                        </w:drawing>
                      </w:r>
                    </w:p>
                    <w:p w14:paraId="76635E5E" w14:textId="27905AD6" w:rsidR="00DD313A" w:rsidRPr="009134ED" w:rsidRDefault="001F7AC1" w:rsidP="009134ED">
                      <w:pPr>
                        <w:pStyle w:val="Caption"/>
                        <w:jc w:val="center"/>
                        <w:rPr>
                          <w:color w:val="auto"/>
                          <w:sz w:val="22"/>
                          <w:szCs w:val="22"/>
                        </w:rPr>
                      </w:pPr>
                      <w:r>
                        <w:rPr>
                          <w:color w:val="auto"/>
                          <w:sz w:val="22"/>
                          <w:szCs w:val="22"/>
                        </w:rPr>
                        <w:t>Figure A</w:t>
                      </w:r>
                      <w:r w:rsidR="00EE5BA3">
                        <w:rPr>
                          <w:color w:val="auto"/>
                          <w:sz w:val="22"/>
                          <w:szCs w:val="22"/>
                        </w:rPr>
                        <w:t>.</w:t>
                      </w:r>
                      <w:r w:rsidR="00DD313A" w:rsidRPr="009134ED">
                        <w:rPr>
                          <w:noProof/>
                          <w:color w:val="auto"/>
                          <w:sz w:val="22"/>
                          <w:szCs w:val="22"/>
                        </w:rPr>
                        <w:fldChar w:fldCharType="begin"/>
                      </w:r>
                      <w:r w:rsidR="00DD313A" w:rsidRPr="009134ED">
                        <w:rPr>
                          <w:noProof/>
                          <w:color w:val="auto"/>
                          <w:sz w:val="22"/>
                          <w:szCs w:val="22"/>
                        </w:rPr>
                        <w:instrText xml:space="preserve"> SEQ Figure \* ARABIC </w:instrText>
                      </w:r>
                      <w:r w:rsidR="00DD313A" w:rsidRPr="009134ED">
                        <w:rPr>
                          <w:noProof/>
                          <w:color w:val="auto"/>
                          <w:sz w:val="22"/>
                          <w:szCs w:val="22"/>
                        </w:rPr>
                        <w:fldChar w:fldCharType="separate"/>
                      </w:r>
                      <w:r w:rsidR="00DD313A" w:rsidRPr="009134ED">
                        <w:rPr>
                          <w:noProof/>
                          <w:color w:val="auto"/>
                          <w:sz w:val="22"/>
                          <w:szCs w:val="22"/>
                        </w:rPr>
                        <w:t>5</w:t>
                      </w:r>
                      <w:r w:rsidR="00DD313A" w:rsidRPr="009134ED">
                        <w:rPr>
                          <w:noProof/>
                          <w:color w:val="auto"/>
                          <w:sz w:val="22"/>
                          <w:szCs w:val="22"/>
                        </w:rPr>
                        <w:fldChar w:fldCharType="end"/>
                      </w:r>
                      <w:r w:rsidR="00DD313A" w:rsidRPr="009134ED">
                        <w:rPr>
                          <w:color w:val="auto"/>
                          <w:sz w:val="22"/>
                          <w:szCs w:val="22"/>
                        </w:rPr>
                        <w:t xml:space="preserve"> Elasticity of lambda to survival and reproduction of a population under models L1-L8.</w:t>
                      </w:r>
                    </w:p>
                    <w:p w14:paraId="56F42449" w14:textId="77777777" w:rsidR="00DD313A" w:rsidRDefault="00DD313A"/>
                  </w:txbxContent>
                </v:textbox>
                <w10:wrap type="tight"/>
              </v:shape>
            </w:pict>
          </mc:Fallback>
        </mc:AlternateContent>
      </w:r>
    </w:p>
    <w:p w14:paraId="010EE55D" w14:textId="4D2F5C1B" w:rsidR="003F1D45" w:rsidRDefault="003F1D45" w:rsidP="003F1D45">
      <w:pPr>
        <w:keepNext/>
      </w:pPr>
    </w:p>
    <w:p w14:paraId="4BCE0E21" w14:textId="5C7233D6" w:rsidR="003F1D45" w:rsidRDefault="003F1D45" w:rsidP="003F1D45"/>
    <w:p w14:paraId="3B00F366" w14:textId="2CED4A88" w:rsidR="003F1D45" w:rsidRDefault="00140D3E" w:rsidP="003F1D45">
      <w:pPr>
        <w:keepNext/>
      </w:pPr>
      <w:r>
        <w:rPr>
          <w:noProof/>
          <w:lang w:eastAsia="ja-JP"/>
        </w:rPr>
        <w:lastRenderedPageBreak/>
        <mc:AlternateContent>
          <mc:Choice Requires="wps">
            <w:drawing>
              <wp:anchor distT="0" distB="0" distL="114300" distR="114300" simplePos="0" relativeHeight="251668480" behindDoc="1" locked="0" layoutInCell="1" allowOverlap="1" wp14:anchorId="104130B0" wp14:editId="24DFDFE4">
                <wp:simplePos x="0" y="0"/>
                <wp:positionH relativeFrom="column">
                  <wp:posOffset>19050</wp:posOffset>
                </wp:positionH>
                <wp:positionV relativeFrom="paragraph">
                  <wp:posOffset>66675</wp:posOffset>
                </wp:positionV>
                <wp:extent cx="5886450" cy="2971800"/>
                <wp:effectExtent l="0" t="0" r="0" b="0"/>
                <wp:wrapTight wrapText="bothSides">
                  <wp:wrapPolygon edited="0">
                    <wp:start x="0" y="0"/>
                    <wp:lineTo x="0" y="21462"/>
                    <wp:lineTo x="21530" y="21462"/>
                    <wp:lineTo x="21530" y="0"/>
                    <wp:lineTo x="0" y="0"/>
                  </wp:wrapPolygon>
                </wp:wrapTight>
                <wp:docPr id="25" name="Text Box 25"/>
                <wp:cNvGraphicFramePr/>
                <a:graphic xmlns:a="http://schemas.openxmlformats.org/drawingml/2006/main">
                  <a:graphicData uri="http://schemas.microsoft.com/office/word/2010/wordprocessingShape">
                    <wps:wsp>
                      <wps:cNvSpPr txBox="1"/>
                      <wps:spPr>
                        <a:xfrm>
                          <a:off x="0" y="0"/>
                          <a:ext cx="5886450" cy="2971800"/>
                        </a:xfrm>
                        <a:prstGeom prst="rect">
                          <a:avLst/>
                        </a:prstGeom>
                        <a:solidFill>
                          <a:schemeClr val="lt1"/>
                        </a:solidFill>
                        <a:ln w="6350">
                          <a:noFill/>
                        </a:ln>
                      </wps:spPr>
                      <wps:txbx>
                        <w:txbxContent>
                          <w:p w14:paraId="1266FB74" w14:textId="1353BF4C" w:rsidR="00DD313A" w:rsidRPr="009134ED" w:rsidRDefault="00DD313A" w:rsidP="009134ED">
                            <w:pPr>
                              <w:jc w:val="center"/>
                            </w:pPr>
                            <w:r w:rsidRPr="009134ED">
                              <w:rPr>
                                <w:noProof/>
                                <w:lang w:eastAsia="ja-JP"/>
                              </w:rPr>
                              <w:drawing>
                                <wp:inline distT="0" distB="0" distL="0" distR="0" wp14:anchorId="3D53DA5B" wp14:editId="51F0D20A">
                                  <wp:extent cx="2456616" cy="3231394"/>
                                  <wp:effectExtent l="0" t="635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ionfishGT.tif"/>
                                          <pic:cNvPicPr/>
                                        </pic:nvPicPr>
                                        <pic:blipFill>
                                          <a:blip r:embed="rId116" cstate="print">
                                            <a:extLst>
                                              <a:ext uri="{28A0092B-C50C-407E-A947-70E740481C1C}">
                                                <a14:useLocalDpi xmlns:a14="http://schemas.microsoft.com/office/drawing/2010/main" val="0"/>
                                              </a:ext>
                                            </a:extLst>
                                          </a:blip>
                                          <a:stretch>
                                            <a:fillRect/>
                                          </a:stretch>
                                        </pic:blipFill>
                                        <pic:spPr>
                                          <a:xfrm rot="5400000">
                                            <a:off x="0" y="0"/>
                                            <a:ext cx="2497318" cy="3284933"/>
                                          </a:xfrm>
                                          <a:prstGeom prst="rect">
                                            <a:avLst/>
                                          </a:prstGeom>
                                        </pic:spPr>
                                      </pic:pic>
                                    </a:graphicData>
                                  </a:graphic>
                                </wp:inline>
                              </w:drawing>
                            </w:r>
                          </w:p>
                          <w:p w14:paraId="3912C129" w14:textId="6D2AD9CA" w:rsidR="00DD313A" w:rsidRPr="009134ED" w:rsidRDefault="001F7AC1" w:rsidP="009134ED">
                            <w:pPr>
                              <w:pStyle w:val="Caption"/>
                              <w:jc w:val="center"/>
                              <w:rPr>
                                <w:color w:val="auto"/>
                                <w:sz w:val="22"/>
                                <w:szCs w:val="22"/>
                              </w:rPr>
                            </w:pPr>
                            <w:r>
                              <w:rPr>
                                <w:color w:val="auto"/>
                                <w:sz w:val="22"/>
                                <w:szCs w:val="22"/>
                              </w:rPr>
                              <w:t>Figure A</w:t>
                            </w:r>
                            <w:r w:rsidR="00EE5BA3">
                              <w:rPr>
                                <w:color w:val="auto"/>
                                <w:sz w:val="22"/>
                                <w:szCs w:val="22"/>
                              </w:rPr>
                              <w:t>.</w:t>
                            </w:r>
                            <w:r w:rsidR="00DD313A" w:rsidRPr="009134ED">
                              <w:rPr>
                                <w:noProof/>
                                <w:color w:val="auto"/>
                                <w:sz w:val="22"/>
                                <w:szCs w:val="22"/>
                              </w:rPr>
                              <w:fldChar w:fldCharType="begin"/>
                            </w:r>
                            <w:r w:rsidR="00DD313A" w:rsidRPr="009134ED">
                              <w:rPr>
                                <w:noProof/>
                                <w:color w:val="auto"/>
                                <w:sz w:val="22"/>
                                <w:szCs w:val="22"/>
                              </w:rPr>
                              <w:instrText xml:space="preserve"> SEQ Figure \* ARABIC </w:instrText>
                            </w:r>
                            <w:r w:rsidR="00DD313A" w:rsidRPr="009134ED">
                              <w:rPr>
                                <w:noProof/>
                                <w:color w:val="auto"/>
                                <w:sz w:val="22"/>
                                <w:szCs w:val="22"/>
                              </w:rPr>
                              <w:fldChar w:fldCharType="separate"/>
                            </w:r>
                            <w:r w:rsidR="00DD313A" w:rsidRPr="009134ED">
                              <w:rPr>
                                <w:noProof/>
                                <w:color w:val="auto"/>
                                <w:sz w:val="22"/>
                                <w:szCs w:val="22"/>
                              </w:rPr>
                              <w:t>7</w:t>
                            </w:r>
                            <w:r w:rsidR="00DD313A" w:rsidRPr="009134ED">
                              <w:rPr>
                                <w:noProof/>
                                <w:color w:val="auto"/>
                                <w:sz w:val="22"/>
                                <w:szCs w:val="22"/>
                              </w:rPr>
                              <w:fldChar w:fldCharType="end"/>
                            </w:r>
                            <w:r w:rsidR="00DD313A" w:rsidRPr="009134ED">
                              <w:rPr>
                                <w:color w:val="auto"/>
                                <w:sz w:val="22"/>
                                <w:szCs w:val="22"/>
                              </w:rPr>
                              <w:t>. Generation time of a population under models L1-L8.</w:t>
                            </w:r>
                          </w:p>
                          <w:p w14:paraId="0EDE7C1D" w14:textId="77777777" w:rsidR="00DD313A" w:rsidRDefault="00DD313A" w:rsidP="009134E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4130B0" id="Text Box 25" o:spid="_x0000_s1033" type="#_x0000_t202" style="position:absolute;margin-left:1.5pt;margin-top:5.25pt;width:463.5pt;height:234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" fillcolor="white [3201]" stroked="f" strokeweight=".5pt">
                <v:textbox>
                  <w:txbxContent>
                    <w:p w14:paraId="1266FB74" w14:textId="1353BF4C" w:rsidR="00DD313A" w:rsidRPr="009134ED" w:rsidRDefault="00DD313A" w:rsidP="009134ED">
                      <w:pPr>
                        <w:jc w:val="center"/>
                      </w:pPr>
                      <w:r w:rsidRPr="009134ED">
                        <w:rPr>
                          <w:noProof/>
                          <w:lang w:eastAsia="ja-JP"/>
                        </w:rPr>
                        <w:drawing>
                          <wp:inline distT="0" distB="0" distL="0" distR="0" wp14:anchorId="3D53DA5B" wp14:editId="51F0D20A">
                            <wp:extent cx="2456616" cy="3231394"/>
                            <wp:effectExtent l="0" t="635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ionfishGT.tif"/>
                                    <pic:cNvPicPr/>
                                  </pic:nvPicPr>
                                  <pic:blipFill>
                                    <a:blip r:embed="rId116" cstate="print">
                                      <a:extLst>
                                        <a:ext uri="{28A0092B-C50C-407E-A947-70E740481C1C}">
                                          <a14:useLocalDpi xmlns:a14="http://schemas.microsoft.com/office/drawing/2010/main" val="0"/>
                                        </a:ext>
                                      </a:extLst>
                                    </a:blip>
                                    <a:stretch>
                                      <a:fillRect/>
                                    </a:stretch>
                                  </pic:blipFill>
                                  <pic:spPr>
                                    <a:xfrm rot="5400000">
                                      <a:off x="0" y="0"/>
                                      <a:ext cx="2497318" cy="3284933"/>
                                    </a:xfrm>
                                    <a:prstGeom prst="rect">
                                      <a:avLst/>
                                    </a:prstGeom>
                                  </pic:spPr>
                                </pic:pic>
                              </a:graphicData>
                            </a:graphic>
                          </wp:inline>
                        </w:drawing>
                      </w:r>
                    </w:p>
                    <w:p w14:paraId="3912C129" w14:textId="6D2AD9CA" w:rsidR="00DD313A" w:rsidRPr="009134ED" w:rsidRDefault="001F7AC1" w:rsidP="009134ED">
                      <w:pPr>
                        <w:pStyle w:val="Caption"/>
                        <w:jc w:val="center"/>
                        <w:rPr>
                          <w:color w:val="auto"/>
                          <w:sz w:val="22"/>
                          <w:szCs w:val="22"/>
                        </w:rPr>
                      </w:pPr>
                      <w:r>
                        <w:rPr>
                          <w:color w:val="auto"/>
                          <w:sz w:val="22"/>
                          <w:szCs w:val="22"/>
                        </w:rPr>
                        <w:t>Figure A</w:t>
                      </w:r>
                      <w:r w:rsidR="00EE5BA3">
                        <w:rPr>
                          <w:color w:val="auto"/>
                          <w:sz w:val="22"/>
                          <w:szCs w:val="22"/>
                        </w:rPr>
                        <w:t>.</w:t>
                      </w:r>
                      <w:r w:rsidR="00DD313A" w:rsidRPr="009134ED">
                        <w:rPr>
                          <w:noProof/>
                          <w:color w:val="auto"/>
                          <w:sz w:val="22"/>
                          <w:szCs w:val="22"/>
                        </w:rPr>
                        <w:fldChar w:fldCharType="begin"/>
                      </w:r>
                      <w:r w:rsidR="00DD313A" w:rsidRPr="009134ED">
                        <w:rPr>
                          <w:noProof/>
                          <w:color w:val="auto"/>
                          <w:sz w:val="22"/>
                          <w:szCs w:val="22"/>
                        </w:rPr>
                        <w:instrText xml:space="preserve"> SEQ Figure \* ARABIC </w:instrText>
                      </w:r>
                      <w:r w:rsidR="00DD313A" w:rsidRPr="009134ED">
                        <w:rPr>
                          <w:noProof/>
                          <w:color w:val="auto"/>
                          <w:sz w:val="22"/>
                          <w:szCs w:val="22"/>
                        </w:rPr>
                        <w:fldChar w:fldCharType="separate"/>
                      </w:r>
                      <w:r w:rsidR="00DD313A" w:rsidRPr="009134ED">
                        <w:rPr>
                          <w:noProof/>
                          <w:color w:val="auto"/>
                          <w:sz w:val="22"/>
                          <w:szCs w:val="22"/>
                        </w:rPr>
                        <w:t>7</w:t>
                      </w:r>
                      <w:r w:rsidR="00DD313A" w:rsidRPr="009134ED">
                        <w:rPr>
                          <w:noProof/>
                          <w:color w:val="auto"/>
                          <w:sz w:val="22"/>
                          <w:szCs w:val="22"/>
                        </w:rPr>
                        <w:fldChar w:fldCharType="end"/>
                      </w:r>
                      <w:r w:rsidR="00DD313A" w:rsidRPr="009134ED">
                        <w:rPr>
                          <w:color w:val="auto"/>
                          <w:sz w:val="22"/>
                          <w:szCs w:val="22"/>
                        </w:rPr>
                        <w:t>. Generation time of a population under models L1-L8.</w:t>
                      </w:r>
                    </w:p>
                    <w:p w14:paraId="0EDE7C1D" w14:textId="77777777" w:rsidR="00DD313A" w:rsidRDefault="00DD313A" w:rsidP="009134ED">
                      <w:pPr>
                        <w:jc w:val="center"/>
                      </w:pPr>
                    </w:p>
                  </w:txbxContent>
                </v:textbox>
                <w10:wrap type="tight"/>
              </v:shape>
            </w:pict>
          </mc:Fallback>
        </mc:AlternateContent>
      </w:r>
    </w:p>
    <w:p w14:paraId="74E9EFC0" w14:textId="6A8473D1" w:rsidR="003F1D45" w:rsidRDefault="003F1D45" w:rsidP="003F1D45">
      <w:pPr>
        <w:rPr>
          <w:color w:val="44546A" w:themeColor="text2"/>
          <w:sz w:val="18"/>
          <w:szCs w:val="18"/>
        </w:rPr>
      </w:pPr>
    </w:p>
    <w:p w14:paraId="4D9F8758" w14:textId="54E43CDA" w:rsidR="003F1D45" w:rsidRDefault="003F1D45" w:rsidP="003F1D45">
      <w:pPr>
        <w:pStyle w:val="Caption"/>
        <w:keepNext/>
      </w:pPr>
    </w:p>
    <w:p w14:paraId="43789425" w14:textId="01F6526F" w:rsidR="003F1D45" w:rsidRDefault="003F1D45" w:rsidP="00A7782C">
      <w:pPr>
        <w:rPr>
          <w:rFonts w:asciiTheme="majorHAnsi" w:hAnsiTheme="majorHAnsi" w:cstheme="majorHAnsi"/>
          <w:b/>
          <w:i/>
          <w:sz w:val="26"/>
          <w:szCs w:val="26"/>
        </w:rPr>
      </w:pPr>
    </w:p>
    <w:p w14:paraId="3EF527AA" w14:textId="0ED31EE5" w:rsidR="005C52C7" w:rsidRDefault="005C52C7" w:rsidP="005C52C7">
      <w:pPr>
        <w:keepNext/>
      </w:pPr>
    </w:p>
    <w:p w14:paraId="2C18F73B" w14:textId="77777777" w:rsidR="003F1D45" w:rsidRDefault="003F1D45" w:rsidP="00A7782C">
      <w:pPr>
        <w:rPr>
          <w:rFonts w:asciiTheme="majorHAnsi" w:hAnsiTheme="majorHAnsi" w:cstheme="majorHAnsi"/>
          <w:b/>
          <w:i/>
          <w:sz w:val="26"/>
          <w:szCs w:val="26"/>
        </w:rPr>
      </w:pPr>
    </w:p>
    <w:p w14:paraId="54D16933" w14:textId="77777777" w:rsidR="003F1D45" w:rsidRDefault="003F1D45" w:rsidP="00A7782C">
      <w:pPr>
        <w:rPr>
          <w:rFonts w:asciiTheme="majorHAnsi" w:hAnsiTheme="majorHAnsi" w:cstheme="majorHAnsi"/>
          <w:b/>
          <w:i/>
          <w:sz w:val="26"/>
          <w:szCs w:val="26"/>
        </w:rPr>
      </w:pPr>
    </w:p>
    <w:p w14:paraId="00BDB068" w14:textId="77777777" w:rsidR="000C1079" w:rsidRDefault="000C1079">
      <w:pPr>
        <w:rPr>
          <w:rFonts w:asciiTheme="majorHAnsi" w:hAnsiTheme="majorHAnsi" w:cstheme="majorHAnsi"/>
          <w:b/>
          <w:i/>
          <w:sz w:val="26"/>
          <w:szCs w:val="26"/>
        </w:rPr>
      </w:pPr>
      <w:r>
        <w:rPr>
          <w:rFonts w:asciiTheme="majorHAnsi" w:hAnsiTheme="majorHAnsi" w:cstheme="majorHAnsi"/>
          <w:b/>
          <w:i/>
          <w:sz w:val="26"/>
          <w:szCs w:val="26"/>
        </w:rPr>
        <w:br w:type="page"/>
      </w:r>
    </w:p>
    <w:p w14:paraId="08254852" w14:textId="77777777" w:rsidR="00A7782C" w:rsidRDefault="00A7782C" w:rsidP="000C1079">
      <w:pPr>
        <w:pStyle w:val="Heading2"/>
      </w:pPr>
      <w:r>
        <w:lastRenderedPageBreak/>
        <w:t xml:space="preserve">Alligator </w:t>
      </w:r>
      <w:r w:rsidRPr="00A7782C">
        <w:t>Matrix Population Model</w:t>
      </w:r>
    </w:p>
    <w:p w14:paraId="195430A8" w14:textId="1FF21F28" w:rsidR="00E93FEF" w:rsidRPr="00C45DF0" w:rsidRDefault="004C299C" w:rsidP="004E712A">
      <w:pPr>
        <w:rPr>
          <w:rFonts w:cstheme="majorHAnsi"/>
        </w:rPr>
      </w:pPr>
      <w:r w:rsidRPr="00C45DF0">
        <w:rPr>
          <w:rFonts w:cstheme="majorHAnsi"/>
        </w:rPr>
        <w:t>S</w:t>
      </w:r>
      <w:r w:rsidR="00C04287" w:rsidRPr="00C45DF0">
        <w:rPr>
          <w:rFonts w:cstheme="majorHAnsi"/>
        </w:rPr>
        <w:t>tage-</w:t>
      </w:r>
      <w:r w:rsidRPr="00C45DF0">
        <w:rPr>
          <w:rFonts w:cstheme="majorHAnsi"/>
        </w:rPr>
        <w:t xml:space="preserve">structured </w:t>
      </w:r>
      <w:r w:rsidR="00C04287" w:rsidRPr="00C45DF0">
        <w:rPr>
          <w:rFonts w:cstheme="majorHAnsi"/>
        </w:rPr>
        <w:t xml:space="preserve">population matrices were constructed </w:t>
      </w:r>
      <w:r w:rsidRPr="00C45DF0">
        <w:rPr>
          <w:rFonts w:cstheme="majorHAnsi"/>
        </w:rPr>
        <w:t xml:space="preserve">for two alligator populations </w:t>
      </w:r>
      <w:r w:rsidR="00C04287" w:rsidRPr="00C45DF0">
        <w:rPr>
          <w:rFonts w:cstheme="majorHAnsi"/>
        </w:rPr>
        <w:t xml:space="preserve">by </w:t>
      </w:r>
      <w:proofErr w:type="spellStart"/>
      <w:r w:rsidR="00C04287" w:rsidRPr="00C45DF0">
        <w:rPr>
          <w:rFonts w:cstheme="majorHAnsi"/>
        </w:rPr>
        <w:t>Duhman</w:t>
      </w:r>
      <w:proofErr w:type="spellEnd"/>
      <w:r w:rsidR="00C04287" w:rsidRPr="00C45DF0">
        <w:rPr>
          <w:rFonts w:cstheme="majorHAnsi"/>
        </w:rPr>
        <w:t xml:space="preserve"> et al.</w:t>
      </w:r>
      <w:r w:rsidR="0090054F" w:rsidRPr="00C45DF0">
        <w:rPr>
          <w:rFonts w:cstheme="majorHAnsi"/>
        </w:rPr>
        <w:t xml:space="preserve"> (2014) </w:t>
      </w:r>
      <w:r w:rsidR="00C04287" w:rsidRPr="00C45DF0">
        <w:rPr>
          <w:rFonts w:cstheme="majorHAnsi"/>
        </w:rPr>
        <w:t xml:space="preserve">to compare </w:t>
      </w:r>
      <w:r w:rsidRPr="00C45DF0">
        <w:rPr>
          <w:rFonts w:cstheme="majorHAnsi"/>
        </w:rPr>
        <w:t xml:space="preserve">the status of </w:t>
      </w:r>
      <w:r w:rsidR="00C04287" w:rsidRPr="00C45DF0">
        <w:rPr>
          <w:rFonts w:cstheme="majorHAnsi"/>
        </w:rPr>
        <w:t xml:space="preserve">northern and southern populations. </w:t>
      </w:r>
      <w:r w:rsidRPr="00B22C20">
        <w:rPr>
          <w:rFonts w:cstheme="majorHAnsi"/>
        </w:rPr>
        <w:t>Dunham et al. (2014)</w:t>
      </w:r>
      <w:r w:rsidRPr="00C45DF0">
        <w:rPr>
          <w:rFonts w:cstheme="majorHAnsi"/>
        </w:rPr>
        <w:t xml:space="preserve"> took parameters from other studies (Table </w:t>
      </w:r>
      <w:r w:rsidR="001F7AC1">
        <w:rPr>
          <w:rFonts w:cstheme="majorHAnsi"/>
        </w:rPr>
        <w:t>A</w:t>
      </w:r>
      <w:r w:rsidR="00EE5BA3">
        <w:rPr>
          <w:rFonts w:cstheme="majorHAnsi"/>
        </w:rPr>
        <w:t>.</w:t>
      </w:r>
      <w:r w:rsidR="00A4635A">
        <w:rPr>
          <w:rFonts w:cstheme="majorHAnsi"/>
        </w:rPr>
        <w:t>4</w:t>
      </w:r>
      <w:r w:rsidR="004E712A" w:rsidRPr="00C45DF0">
        <w:rPr>
          <w:rFonts w:cstheme="majorHAnsi"/>
        </w:rPr>
        <w:t>), and constructed a model consisting of five stages for each population.</w:t>
      </w:r>
      <w:r w:rsidRPr="00C45DF0">
        <w:rPr>
          <w:rFonts w:cstheme="majorHAnsi"/>
        </w:rPr>
        <w:t xml:space="preserve"> Bec</w:t>
      </w:r>
      <w:r w:rsidR="004E712A" w:rsidRPr="00C45DF0">
        <w:rPr>
          <w:rFonts w:cstheme="majorHAnsi"/>
        </w:rPr>
        <w:t xml:space="preserve">ause they did not have population specific estimates of survival rates, they </w:t>
      </w:r>
      <w:r w:rsidR="00952888" w:rsidRPr="00C45DF0">
        <w:rPr>
          <w:rFonts w:cstheme="majorHAnsi"/>
        </w:rPr>
        <w:t>use</w:t>
      </w:r>
      <w:r w:rsidR="004E712A" w:rsidRPr="00C45DF0">
        <w:rPr>
          <w:rFonts w:cstheme="majorHAnsi"/>
        </w:rPr>
        <w:t>d</w:t>
      </w:r>
      <w:r w:rsidR="00952888" w:rsidRPr="00C45DF0">
        <w:rPr>
          <w:rFonts w:cstheme="majorHAnsi"/>
        </w:rPr>
        <w:t xml:space="preserve"> the same rate</w:t>
      </w:r>
      <w:r w:rsidR="00BC17BD" w:rsidRPr="00C45DF0">
        <w:rPr>
          <w:rFonts w:cstheme="majorHAnsi"/>
        </w:rPr>
        <w:t>s</w:t>
      </w:r>
      <w:r w:rsidR="00952888" w:rsidRPr="00C45DF0">
        <w:rPr>
          <w:rFonts w:cstheme="majorHAnsi"/>
        </w:rPr>
        <w:t xml:space="preserve"> for both populations. </w:t>
      </w:r>
    </w:p>
    <w:p w14:paraId="4DDB6B38" w14:textId="26A21647" w:rsidR="004718FB" w:rsidRPr="00140D3E" w:rsidRDefault="004718FB" w:rsidP="004718FB">
      <w:pPr>
        <w:pStyle w:val="Caption"/>
        <w:keepNext/>
        <w:rPr>
          <w:color w:val="auto"/>
          <w:sz w:val="22"/>
          <w:szCs w:val="22"/>
        </w:rPr>
      </w:pPr>
      <w:r w:rsidRPr="00140D3E">
        <w:rPr>
          <w:color w:val="auto"/>
          <w:sz w:val="22"/>
          <w:szCs w:val="22"/>
        </w:rPr>
        <w:t xml:space="preserve">Table </w:t>
      </w:r>
      <w:r w:rsidR="001F7AC1">
        <w:rPr>
          <w:color w:val="auto"/>
          <w:sz w:val="22"/>
          <w:szCs w:val="22"/>
        </w:rPr>
        <w:t>A</w:t>
      </w:r>
      <w:r w:rsidR="00EE5BA3">
        <w:rPr>
          <w:color w:val="auto"/>
          <w:sz w:val="22"/>
          <w:szCs w:val="22"/>
        </w:rPr>
        <w:t>.</w:t>
      </w:r>
      <w:r w:rsidR="00A4635A">
        <w:rPr>
          <w:color w:val="auto"/>
          <w:sz w:val="22"/>
          <w:szCs w:val="22"/>
        </w:rPr>
        <w:t>4</w:t>
      </w:r>
      <w:r w:rsidRPr="00140D3E">
        <w:rPr>
          <w:color w:val="auto"/>
          <w:sz w:val="22"/>
          <w:szCs w:val="22"/>
        </w:rPr>
        <w:t>. Parameter values for northern and southern populations of Alligator. Table was taken from Dunham et al. (2014). These values are used for our calculations.</w:t>
      </w:r>
    </w:p>
    <w:tbl>
      <w:tblPr>
        <w:tblStyle w:val="TableGrid"/>
        <w:tblW w:w="0" w:type="auto"/>
        <w:tblLook w:val="04A0" w:firstRow="1" w:lastRow="0" w:firstColumn="1" w:lastColumn="0" w:noHBand="0" w:noVBand="1"/>
      </w:tblPr>
      <w:tblGrid>
        <w:gridCol w:w="1781"/>
        <w:gridCol w:w="1781"/>
        <w:gridCol w:w="1653"/>
        <w:gridCol w:w="1909"/>
        <w:gridCol w:w="1781"/>
      </w:tblGrid>
      <w:tr w:rsidR="004E712A" w14:paraId="5385E7D6" w14:textId="77777777" w:rsidTr="004718FB">
        <w:tc>
          <w:tcPr>
            <w:tcW w:w="1781" w:type="dxa"/>
          </w:tcPr>
          <w:p w14:paraId="75AD1ECA" w14:textId="77777777" w:rsidR="004E712A" w:rsidRPr="004E712A" w:rsidRDefault="004E712A" w:rsidP="000C76CA">
            <w:pPr>
              <w:jc w:val="center"/>
              <w:rPr>
                <w:rFonts w:asciiTheme="majorHAnsi" w:hAnsiTheme="majorHAnsi" w:cstheme="majorHAnsi"/>
                <w:b/>
              </w:rPr>
            </w:pPr>
            <w:r w:rsidRPr="004E712A">
              <w:rPr>
                <w:rFonts w:asciiTheme="majorHAnsi" w:hAnsiTheme="majorHAnsi" w:cstheme="majorHAnsi"/>
                <w:b/>
              </w:rPr>
              <w:t>Stage</w:t>
            </w:r>
            <w:r w:rsidR="000C76CA">
              <w:rPr>
                <w:rFonts w:asciiTheme="majorHAnsi" w:hAnsiTheme="majorHAnsi" w:cstheme="majorHAnsi"/>
                <w:b/>
              </w:rPr>
              <w:t xml:space="preserve">: </w:t>
            </w:r>
            <w:proofErr w:type="spellStart"/>
            <w:r w:rsidR="000C76CA" w:rsidRPr="000C76CA">
              <w:rPr>
                <w:rFonts w:ascii="Times New Roman" w:hAnsi="Times New Roman" w:cs="Times New Roman"/>
                <w:b/>
                <w:i/>
              </w:rPr>
              <w:t>i</w:t>
            </w:r>
            <w:proofErr w:type="spellEnd"/>
          </w:p>
        </w:tc>
        <w:tc>
          <w:tcPr>
            <w:tcW w:w="1781" w:type="dxa"/>
          </w:tcPr>
          <w:p w14:paraId="0D833302" w14:textId="77777777" w:rsidR="004E712A" w:rsidRPr="004E712A" w:rsidRDefault="004E712A" w:rsidP="000C76CA">
            <w:pPr>
              <w:jc w:val="center"/>
              <w:rPr>
                <w:rFonts w:asciiTheme="majorHAnsi" w:hAnsiTheme="majorHAnsi" w:cstheme="majorHAnsi"/>
                <w:b/>
              </w:rPr>
            </w:pPr>
            <w:r w:rsidRPr="004E712A">
              <w:rPr>
                <w:rFonts w:asciiTheme="majorHAnsi" w:hAnsiTheme="majorHAnsi" w:cstheme="majorHAnsi"/>
                <w:b/>
              </w:rPr>
              <w:t>Size</w:t>
            </w:r>
            <w:r>
              <w:rPr>
                <w:rFonts w:asciiTheme="majorHAnsi" w:hAnsiTheme="majorHAnsi" w:cstheme="majorHAnsi"/>
                <w:b/>
              </w:rPr>
              <w:t xml:space="preserve"> (cm)</w:t>
            </w:r>
          </w:p>
        </w:tc>
        <w:tc>
          <w:tcPr>
            <w:tcW w:w="1653" w:type="dxa"/>
          </w:tcPr>
          <w:p w14:paraId="7D487E82" w14:textId="77777777" w:rsidR="004E712A" w:rsidRPr="004E712A" w:rsidRDefault="004E712A" w:rsidP="000C76CA">
            <w:pPr>
              <w:jc w:val="center"/>
              <w:rPr>
                <w:rFonts w:asciiTheme="majorHAnsi" w:hAnsiTheme="majorHAnsi" w:cstheme="majorHAnsi"/>
                <w:b/>
              </w:rPr>
            </w:pPr>
            <w:r w:rsidRPr="004E712A">
              <w:rPr>
                <w:rFonts w:asciiTheme="majorHAnsi" w:hAnsiTheme="majorHAnsi" w:cstheme="majorHAnsi"/>
                <w:b/>
              </w:rPr>
              <w:t>Stage Duration</w:t>
            </w:r>
            <w:r>
              <w:rPr>
                <w:rFonts w:asciiTheme="majorHAnsi" w:hAnsiTheme="majorHAnsi" w:cstheme="majorHAnsi"/>
                <w:b/>
              </w:rPr>
              <w:t xml:space="preserve"> </w:t>
            </w:r>
            <w:r w:rsidR="00AC56B1" w:rsidRPr="00AC56B1">
              <w:rPr>
                <w:rFonts w:ascii="Times New Roman" w:hAnsi="Times New Roman" w:cs="Times New Roman"/>
                <w:i/>
              </w:rPr>
              <w:t>D</w:t>
            </w:r>
            <w:r w:rsidR="00AC56B1" w:rsidRPr="00AC56B1">
              <w:rPr>
                <w:rFonts w:ascii="Times New Roman" w:hAnsi="Times New Roman" w:cs="Times New Roman"/>
                <w:i/>
                <w:vertAlign w:val="subscript"/>
              </w:rPr>
              <w:t>i</w:t>
            </w:r>
            <w:r w:rsidR="00AC56B1">
              <w:rPr>
                <w:rFonts w:asciiTheme="majorHAnsi" w:hAnsiTheme="majorHAnsi" w:cstheme="majorHAnsi"/>
                <w:b/>
                <w:vertAlign w:val="subscript"/>
              </w:rPr>
              <w:t xml:space="preserve"> </w:t>
            </w:r>
            <w:r>
              <w:rPr>
                <w:rFonts w:asciiTheme="majorHAnsi" w:hAnsiTheme="majorHAnsi" w:cstheme="majorHAnsi"/>
                <w:b/>
              </w:rPr>
              <w:t>(years)</w:t>
            </w:r>
          </w:p>
        </w:tc>
        <w:tc>
          <w:tcPr>
            <w:tcW w:w="1909" w:type="dxa"/>
          </w:tcPr>
          <w:p w14:paraId="612A3690" w14:textId="77777777" w:rsidR="004E712A" w:rsidRPr="004E712A" w:rsidRDefault="004E712A" w:rsidP="000C76CA">
            <w:pPr>
              <w:jc w:val="center"/>
              <w:rPr>
                <w:rFonts w:asciiTheme="majorHAnsi" w:hAnsiTheme="majorHAnsi" w:cstheme="majorHAnsi"/>
                <w:b/>
              </w:rPr>
            </w:pPr>
            <w:r w:rsidRPr="004E712A">
              <w:rPr>
                <w:rFonts w:asciiTheme="majorHAnsi" w:hAnsiTheme="majorHAnsi" w:cstheme="majorHAnsi"/>
                <w:b/>
              </w:rPr>
              <w:t>Survival Rate</w:t>
            </w:r>
            <w:r>
              <w:rPr>
                <w:rFonts w:asciiTheme="majorHAnsi" w:hAnsiTheme="majorHAnsi" w:cstheme="majorHAnsi"/>
                <w:b/>
              </w:rPr>
              <w:t xml:space="preserve"> </w:t>
            </w:r>
            <w:r w:rsidR="00780B3A" w:rsidRPr="000C76CA">
              <w:rPr>
                <w:rFonts w:asciiTheme="majorHAnsi" w:hAnsiTheme="majorHAnsi" w:cstheme="majorHAnsi"/>
                <w:b/>
                <w:noProof/>
                <w:position w:val="-12"/>
              </w:rPr>
              <w:object w:dxaOrig="240" w:dyaOrig="360" w14:anchorId="1DA92B18">
                <v:shape id="_x0000_i1075" type="#_x0000_t75" alt="" style="width:11.8pt;height:18.3pt;mso-width-percent:0;mso-height-percent:0;mso-width-percent:0;mso-height-percent:0" o:ole="">
                  <v:imagedata r:id="rId117" o:title=""/>
                </v:shape>
                <o:OLEObject Type="Embed" ProgID="Equation.DSMT4" ShapeID="_x0000_i1075" DrawAspect="Content" ObjectID="_1596972846" r:id="rId118"/>
              </w:object>
            </w:r>
          </w:p>
        </w:tc>
        <w:tc>
          <w:tcPr>
            <w:tcW w:w="1781" w:type="dxa"/>
          </w:tcPr>
          <w:p w14:paraId="2B7C1D89" w14:textId="77777777" w:rsidR="004E712A" w:rsidRPr="004E712A" w:rsidRDefault="004E712A" w:rsidP="000C76CA">
            <w:pPr>
              <w:jc w:val="center"/>
              <w:rPr>
                <w:rFonts w:asciiTheme="majorHAnsi" w:hAnsiTheme="majorHAnsi" w:cstheme="majorHAnsi"/>
                <w:b/>
              </w:rPr>
            </w:pPr>
            <w:r w:rsidRPr="004E712A">
              <w:rPr>
                <w:rFonts w:asciiTheme="majorHAnsi" w:hAnsiTheme="majorHAnsi" w:cstheme="majorHAnsi"/>
                <w:b/>
              </w:rPr>
              <w:t>Fecundity</w:t>
            </w:r>
            <w:r>
              <w:rPr>
                <w:rFonts w:asciiTheme="majorHAnsi" w:hAnsiTheme="majorHAnsi" w:cstheme="majorHAnsi"/>
                <w:b/>
              </w:rPr>
              <w:t xml:space="preserve"> </w:t>
            </w:r>
            <w:r w:rsidR="000C76CA" w:rsidRPr="000C76CA">
              <w:rPr>
                <w:rFonts w:ascii="Times New Roman" w:hAnsi="Times New Roman" w:cs="Times New Roman"/>
                <w:b/>
                <w:i/>
              </w:rPr>
              <w:t>f</w:t>
            </w:r>
            <w:r w:rsidR="000C76CA">
              <w:rPr>
                <w:rFonts w:asciiTheme="majorHAnsi" w:hAnsiTheme="majorHAnsi" w:cstheme="majorHAnsi"/>
                <w:b/>
              </w:rPr>
              <w:t xml:space="preserve"> </w:t>
            </w:r>
            <w:r>
              <w:rPr>
                <w:rFonts w:asciiTheme="majorHAnsi" w:hAnsiTheme="majorHAnsi" w:cstheme="majorHAnsi"/>
                <w:b/>
              </w:rPr>
              <w:t>(number x year</w:t>
            </w:r>
            <w:r>
              <w:rPr>
                <w:rFonts w:asciiTheme="majorHAnsi" w:hAnsiTheme="majorHAnsi" w:cstheme="majorHAnsi"/>
                <w:b/>
                <w:vertAlign w:val="superscript"/>
              </w:rPr>
              <w:t>-1</w:t>
            </w:r>
            <w:r>
              <w:rPr>
                <w:rFonts w:asciiTheme="majorHAnsi" w:hAnsiTheme="majorHAnsi" w:cstheme="majorHAnsi"/>
                <w:b/>
              </w:rPr>
              <w:t>)</w:t>
            </w:r>
          </w:p>
        </w:tc>
      </w:tr>
      <w:tr w:rsidR="004E712A" w14:paraId="6E659F67" w14:textId="77777777" w:rsidTr="004E712A">
        <w:tc>
          <w:tcPr>
            <w:tcW w:w="8905" w:type="dxa"/>
            <w:gridSpan w:val="5"/>
          </w:tcPr>
          <w:p w14:paraId="531BD921" w14:textId="77777777" w:rsidR="004E712A" w:rsidRPr="004E712A" w:rsidRDefault="004E712A" w:rsidP="004E712A">
            <w:pPr>
              <w:rPr>
                <w:rFonts w:asciiTheme="majorHAnsi" w:hAnsiTheme="majorHAnsi" w:cstheme="majorHAnsi"/>
                <w:b/>
              </w:rPr>
            </w:pPr>
            <w:r w:rsidRPr="004E712A">
              <w:rPr>
                <w:rFonts w:asciiTheme="majorHAnsi" w:hAnsiTheme="majorHAnsi" w:cstheme="majorHAnsi"/>
                <w:b/>
              </w:rPr>
              <w:t>Northern Population</w:t>
            </w:r>
          </w:p>
        </w:tc>
      </w:tr>
      <w:tr w:rsidR="004E712A" w14:paraId="45336550" w14:textId="77777777" w:rsidTr="004718FB">
        <w:tc>
          <w:tcPr>
            <w:tcW w:w="1781" w:type="dxa"/>
          </w:tcPr>
          <w:p w14:paraId="4BA11925" w14:textId="77777777" w:rsidR="004E712A" w:rsidRPr="004E712A" w:rsidRDefault="004E712A" w:rsidP="000C76CA">
            <w:pPr>
              <w:rPr>
                <w:rFonts w:asciiTheme="majorHAnsi" w:hAnsiTheme="majorHAnsi" w:cstheme="majorHAnsi"/>
                <w:b/>
              </w:rPr>
            </w:pPr>
            <w:r w:rsidRPr="004E712A">
              <w:rPr>
                <w:rFonts w:asciiTheme="majorHAnsi" w:hAnsiTheme="majorHAnsi" w:cstheme="majorHAnsi"/>
                <w:b/>
              </w:rPr>
              <w:t>Egg</w:t>
            </w:r>
            <w:r w:rsidR="000C76CA">
              <w:rPr>
                <w:rFonts w:asciiTheme="majorHAnsi" w:hAnsiTheme="majorHAnsi" w:cstheme="majorHAnsi"/>
                <w:b/>
              </w:rPr>
              <w:t>: E</w:t>
            </w:r>
          </w:p>
        </w:tc>
        <w:tc>
          <w:tcPr>
            <w:tcW w:w="1781" w:type="dxa"/>
          </w:tcPr>
          <w:p w14:paraId="7E4E7B7A" w14:textId="77777777" w:rsidR="004E712A" w:rsidRDefault="004E712A" w:rsidP="004E712A">
            <w:pPr>
              <w:rPr>
                <w:rFonts w:asciiTheme="majorHAnsi" w:hAnsiTheme="majorHAnsi" w:cstheme="majorHAnsi"/>
              </w:rPr>
            </w:pPr>
            <w:r>
              <w:rPr>
                <w:rFonts w:asciiTheme="majorHAnsi" w:hAnsiTheme="majorHAnsi" w:cstheme="majorHAnsi"/>
              </w:rPr>
              <w:t>0</w:t>
            </w:r>
          </w:p>
        </w:tc>
        <w:tc>
          <w:tcPr>
            <w:tcW w:w="1653" w:type="dxa"/>
          </w:tcPr>
          <w:p w14:paraId="23E3EBC3" w14:textId="77777777" w:rsidR="004E712A" w:rsidRDefault="004E712A" w:rsidP="004E712A">
            <w:pPr>
              <w:rPr>
                <w:rFonts w:asciiTheme="majorHAnsi" w:hAnsiTheme="majorHAnsi" w:cstheme="majorHAnsi"/>
              </w:rPr>
            </w:pPr>
            <w:r>
              <w:rPr>
                <w:rFonts w:asciiTheme="majorHAnsi" w:hAnsiTheme="majorHAnsi" w:cstheme="majorHAnsi"/>
              </w:rPr>
              <w:t>0.25</w:t>
            </w:r>
          </w:p>
        </w:tc>
        <w:tc>
          <w:tcPr>
            <w:tcW w:w="1909" w:type="dxa"/>
          </w:tcPr>
          <w:p w14:paraId="79D855CD" w14:textId="77777777" w:rsidR="004E712A" w:rsidRDefault="004E712A" w:rsidP="004718FB">
            <w:pPr>
              <w:rPr>
                <w:rFonts w:asciiTheme="majorHAnsi" w:hAnsiTheme="majorHAnsi" w:cstheme="majorHAnsi"/>
              </w:rPr>
            </w:pPr>
            <w:r>
              <w:rPr>
                <w:rFonts w:asciiTheme="majorHAnsi" w:hAnsiTheme="majorHAnsi" w:cstheme="majorHAnsi"/>
              </w:rPr>
              <w:t xml:space="preserve">0.54 </w:t>
            </w:r>
            <w:r>
              <w:rPr>
                <w:rFonts w:asciiTheme="majorHAnsi" w:hAnsiTheme="majorHAnsi" w:cstheme="majorHAnsi"/>
                <w:b/>
              </w:rPr>
              <w:t>(</w:t>
            </w:r>
            <w:r w:rsidR="004718FB">
              <w:rPr>
                <w:rFonts w:asciiTheme="majorHAnsi" w:hAnsiTheme="majorHAnsi" w:cstheme="majorHAnsi"/>
                <w:b/>
              </w:rPr>
              <w:t xml:space="preserve">per 3 </w:t>
            </w:r>
            <w:r>
              <w:rPr>
                <w:rFonts w:asciiTheme="majorHAnsi" w:hAnsiTheme="majorHAnsi" w:cstheme="majorHAnsi"/>
                <w:b/>
              </w:rPr>
              <w:t>month)</w:t>
            </w:r>
          </w:p>
        </w:tc>
        <w:tc>
          <w:tcPr>
            <w:tcW w:w="1781" w:type="dxa"/>
          </w:tcPr>
          <w:p w14:paraId="7B60A1FD" w14:textId="77777777" w:rsidR="004E712A" w:rsidRDefault="004718FB" w:rsidP="004E712A">
            <w:pPr>
              <w:rPr>
                <w:rFonts w:asciiTheme="majorHAnsi" w:hAnsiTheme="majorHAnsi" w:cstheme="majorHAnsi"/>
              </w:rPr>
            </w:pPr>
            <w:r>
              <w:rPr>
                <w:rFonts w:asciiTheme="majorHAnsi" w:hAnsiTheme="majorHAnsi" w:cstheme="majorHAnsi"/>
              </w:rPr>
              <w:t>0.00</w:t>
            </w:r>
          </w:p>
        </w:tc>
      </w:tr>
      <w:tr w:rsidR="004E712A" w14:paraId="1E24E948" w14:textId="77777777" w:rsidTr="004718FB">
        <w:tc>
          <w:tcPr>
            <w:tcW w:w="1781" w:type="dxa"/>
          </w:tcPr>
          <w:p w14:paraId="5FC29862" w14:textId="77777777" w:rsidR="004E712A" w:rsidRPr="004E712A" w:rsidRDefault="004E712A" w:rsidP="000C76CA">
            <w:pPr>
              <w:rPr>
                <w:rFonts w:asciiTheme="majorHAnsi" w:hAnsiTheme="majorHAnsi" w:cstheme="majorHAnsi"/>
                <w:b/>
              </w:rPr>
            </w:pPr>
            <w:r w:rsidRPr="004E712A">
              <w:rPr>
                <w:rFonts w:asciiTheme="majorHAnsi" w:hAnsiTheme="majorHAnsi" w:cstheme="majorHAnsi"/>
                <w:b/>
              </w:rPr>
              <w:t>Hatchling</w:t>
            </w:r>
            <w:r w:rsidR="000C76CA">
              <w:rPr>
                <w:rFonts w:asciiTheme="majorHAnsi" w:hAnsiTheme="majorHAnsi" w:cstheme="majorHAnsi"/>
                <w:b/>
              </w:rPr>
              <w:t>: H</w:t>
            </w:r>
          </w:p>
        </w:tc>
        <w:tc>
          <w:tcPr>
            <w:tcW w:w="1781" w:type="dxa"/>
          </w:tcPr>
          <w:p w14:paraId="475CDE23" w14:textId="77777777" w:rsidR="004E712A" w:rsidRDefault="004E712A" w:rsidP="004E712A">
            <w:pPr>
              <w:rPr>
                <w:rFonts w:asciiTheme="majorHAnsi" w:hAnsiTheme="majorHAnsi" w:cstheme="majorHAnsi"/>
              </w:rPr>
            </w:pPr>
            <w:r>
              <w:rPr>
                <w:rFonts w:asciiTheme="majorHAnsi" w:hAnsiTheme="majorHAnsi" w:cstheme="majorHAnsi"/>
              </w:rPr>
              <w:t>&lt;30</w:t>
            </w:r>
          </w:p>
        </w:tc>
        <w:tc>
          <w:tcPr>
            <w:tcW w:w="1653" w:type="dxa"/>
          </w:tcPr>
          <w:p w14:paraId="50C2CC31" w14:textId="77777777" w:rsidR="004E712A" w:rsidRDefault="004E712A" w:rsidP="004E712A">
            <w:pPr>
              <w:rPr>
                <w:rFonts w:asciiTheme="majorHAnsi" w:hAnsiTheme="majorHAnsi" w:cstheme="majorHAnsi"/>
              </w:rPr>
            </w:pPr>
            <w:r>
              <w:rPr>
                <w:rFonts w:asciiTheme="majorHAnsi" w:hAnsiTheme="majorHAnsi" w:cstheme="majorHAnsi"/>
              </w:rPr>
              <w:t>1.00</w:t>
            </w:r>
          </w:p>
        </w:tc>
        <w:tc>
          <w:tcPr>
            <w:tcW w:w="1909" w:type="dxa"/>
          </w:tcPr>
          <w:p w14:paraId="5C2047B8" w14:textId="77777777" w:rsidR="004E712A" w:rsidRDefault="004E712A" w:rsidP="004E712A">
            <w:pPr>
              <w:rPr>
                <w:rFonts w:asciiTheme="majorHAnsi" w:hAnsiTheme="majorHAnsi" w:cstheme="majorHAnsi"/>
              </w:rPr>
            </w:pPr>
            <w:r>
              <w:rPr>
                <w:rFonts w:asciiTheme="majorHAnsi" w:hAnsiTheme="majorHAnsi" w:cstheme="majorHAnsi"/>
              </w:rPr>
              <w:t xml:space="preserve">0.38 </w:t>
            </w:r>
            <w:r>
              <w:rPr>
                <w:rFonts w:asciiTheme="majorHAnsi" w:hAnsiTheme="majorHAnsi" w:cstheme="majorHAnsi"/>
                <w:b/>
              </w:rPr>
              <w:t>(year</w:t>
            </w:r>
            <w:r>
              <w:rPr>
                <w:rFonts w:asciiTheme="majorHAnsi" w:hAnsiTheme="majorHAnsi" w:cstheme="majorHAnsi"/>
                <w:b/>
                <w:vertAlign w:val="superscript"/>
              </w:rPr>
              <w:t>-1</w:t>
            </w:r>
            <w:r>
              <w:rPr>
                <w:rFonts w:asciiTheme="majorHAnsi" w:hAnsiTheme="majorHAnsi" w:cstheme="majorHAnsi"/>
                <w:b/>
              </w:rPr>
              <w:t>)</w:t>
            </w:r>
          </w:p>
        </w:tc>
        <w:tc>
          <w:tcPr>
            <w:tcW w:w="1781" w:type="dxa"/>
          </w:tcPr>
          <w:p w14:paraId="5D6C4877" w14:textId="77777777" w:rsidR="004E712A" w:rsidRDefault="004718FB" w:rsidP="004E712A">
            <w:pPr>
              <w:rPr>
                <w:rFonts w:asciiTheme="majorHAnsi" w:hAnsiTheme="majorHAnsi" w:cstheme="majorHAnsi"/>
              </w:rPr>
            </w:pPr>
            <w:r>
              <w:rPr>
                <w:rFonts w:asciiTheme="majorHAnsi" w:hAnsiTheme="majorHAnsi" w:cstheme="majorHAnsi"/>
              </w:rPr>
              <w:t>0.00</w:t>
            </w:r>
          </w:p>
        </w:tc>
      </w:tr>
      <w:tr w:rsidR="004E712A" w14:paraId="753CCE5A" w14:textId="77777777" w:rsidTr="004718FB">
        <w:tc>
          <w:tcPr>
            <w:tcW w:w="1781" w:type="dxa"/>
          </w:tcPr>
          <w:p w14:paraId="09161FCA" w14:textId="77777777" w:rsidR="004E712A" w:rsidRPr="004E712A" w:rsidRDefault="004E712A" w:rsidP="000C76CA">
            <w:pPr>
              <w:rPr>
                <w:rFonts w:asciiTheme="majorHAnsi" w:hAnsiTheme="majorHAnsi" w:cstheme="majorHAnsi"/>
                <w:b/>
              </w:rPr>
            </w:pPr>
            <w:r w:rsidRPr="004E712A">
              <w:rPr>
                <w:rFonts w:asciiTheme="majorHAnsi" w:hAnsiTheme="majorHAnsi" w:cstheme="majorHAnsi"/>
                <w:b/>
              </w:rPr>
              <w:t>Juvenile</w:t>
            </w:r>
            <w:r w:rsidR="000C76CA">
              <w:rPr>
                <w:rFonts w:asciiTheme="majorHAnsi" w:hAnsiTheme="majorHAnsi" w:cstheme="majorHAnsi"/>
                <w:b/>
              </w:rPr>
              <w:t>: J</w:t>
            </w:r>
          </w:p>
        </w:tc>
        <w:tc>
          <w:tcPr>
            <w:tcW w:w="1781" w:type="dxa"/>
          </w:tcPr>
          <w:p w14:paraId="30CE3770" w14:textId="77777777" w:rsidR="004E712A" w:rsidRDefault="004E712A" w:rsidP="004E712A">
            <w:pPr>
              <w:rPr>
                <w:rFonts w:asciiTheme="majorHAnsi" w:hAnsiTheme="majorHAnsi" w:cstheme="majorHAnsi"/>
              </w:rPr>
            </w:pPr>
            <w:r>
              <w:rPr>
                <w:rFonts w:asciiTheme="majorHAnsi" w:hAnsiTheme="majorHAnsi" w:cstheme="majorHAnsi"/>
              </w:rPr>
              <w:t>30-121</w:t>
            </w:r>
          </w:p>
        </w:tc>
        <w:tc>
          <w:tcPr>
            <w:tcW w:w="1653" w:type="dxa"/>
          </w:tcPr>
          <w:p w14:paraId="7231A039" w14:textId="77777777" w:rsidR="004E712A" w:rsidRDefault="004E712A" w:rsidP="004E712A">
            <w:pPr>
              <w:rPr>
                <w:rFonts w:asciiTheme="majorHAnsi" w:hAnsiTheme="majorHAnsi" w:cstheme="majorHAnsi"/>
              </w:rPr>
            </w:pPr>
            <w:r>
              <w:rPr>
                <w:rFonts w:asciiTheme="majorHAnsi" w:hAnsiTheme="majorHAnsi" w:cstheme="majorHAnsi"/>
              </w:rPr>
              <w:t>7.00</w:t>
            </w:r>
          </w:p>
        </w:tc>
        <w:tc>
          <w:tcPr>
            <w:tcW w:w="1909" w:type="dxa"/>
          </w:tcPr>
          <w:p w14:paraId="74DC910E" w14:textId="77777777" w:rsidR="004E712A" w:rsidRDefault="004E712A" w:rsidP="004E712A">
            <w:pPr>
              <w:rPr>
                <w:rFonts w:asciiTheme="majorHAnsi" w:hAnsiTheme="majorHAnsi" w:cstheme="majorHAnsi"/>
              </w:rPr>
            </w:pPr>
            <w:r>
              <w:rPr>
                <w:rFonts w:asciiTheme="majorHAnsi" w:hAnsiTheme="majorHAnsi" w:cstheme="majorHAnsi"/>
              </w:rPr>
              <w:t xml:space="preserve">0.78 </w:t>
            </w:r>
            <w:r>
              <w:rPr>
                <w:rFonts w:asciiTheme="majorHAnsi" w:hAnsiTheme="majorHAnsi" w:cstheme="majorHAnsi"/>
                <w:b/>
              </w:rPr>
              <w:t>(year</w:t>
            </w:r>
            <w:r>
              <w:rPr>
                <w:rFonts w:asciiTheme="majorHAnsi" w:hAnsiTheme="majorHAnsi" w:cstheme="majorHAnsi"/>
                <w:b/>
                <w:vertAlign w:val="superscript"/>
              </w:rPr>
              <w:t>-1</w:t>
            </w:r>
            <w:r>
              <w:rPr>
                <w:rFonts w:asciiTheme="majorHAnsi" w:hAnsiTheme="majorHAnsi" w:cstheme="majorHAnsi"/>
                <w:b/>
              </w:rPr>
              <w:t>)</w:t>
            </w:r>
          </w:p>
        </w:tc>
        <w:tc>
          <w:tcPr>
            <w:tcW w:w="1781" w:type="dxa"/>
          </w:tcPr>
          <w:p w14:paraId="4CB5CB15" w14:textId="77777777" w:rsidR="004E712A" w:rsidRDefault="004718FB" w:rsidP="004E712A">
            <w:pPr>
              <w:rPr>
                <w:rFonts w:asciiTheme="majorHAnsi" w:hAnsiTheme="majorHAnsi" w:cstheme="majorHAnsi"/>
              </w:rPr>
            </w:pPr>
            <w:r>
              <w:rPr>
                <w:rFonts w:asciiTheme="majorHAnsi" w:hAnsiTheme="majorHAnsi" w:cstheme="majorHAnsi"/>
              </w:rPr>
              <w:t>0.00</w:t>
            </w:r>
          </w:p>
        </w:tc>
      </w:tr>
      <w:tr w:rsidR="004E712A" w14:paraId="0A097D7B" w14:textId="77777777" w:rsidTr="004718FB">
        <w:tc>
          <w:tcPr>
            <w:tcW w:w="1781" w:type="dxa"/>
          </w:tcPr>
          <w:p w14:paraId="38C537D9" w14:textId="77777777" w:rsidR="004E712A" w:rsidRPr="004E712A" w:rsidRDefault="004E712A" w:rsidP="000C76CA">
            <w:pPr>
              <w:rPr>
                <w:rFonts w:asciiTheme="majorHAnsi" w:hAnsiTheme="majorHAnsi" w:cstheme="majorHAnsi"/>
                <w:b/>
              </w:rPr>
            </w:pPr>
            <w:r w:rsidRPr="004E712A">
              <w:rPr>
                <w:rFonts w:asciiTheme="majorHAnsi" w:hAnsiTheme="majorHAnsi" w:cstheme="majorHAnsi"/>
                <w:b/>
              </w:rPr>
              <w:t>Subadult</w:t>
            </w:r>
            <w:r w:rsidR="000C76CA">
              <w:rPr>
                <w:rFonts w:asciiTheme="majorHAnsi" w:hAnsiTheme="majorHAnsi" w:cstheme="majorHAnsi"/>
                <w:b/>
              </w:rPr>
              <w:t>: S</w:t>
            </w:r>
          </w:p>
        </w:tc>
        <w:tc>
          <w:tcPr>
            <w:tcW w:w="1781" w:type="dxa"/>
          </w:tcPr>
          <w:p w14:paraId="00FC6211" w14:textId="77777777" w:rsidR="004E712A" w:rsidRDefault="004E712A" w:rsidP="004E712A">
            <w:pPr>
              <w:rPr>
                <w:rFonts w:asciiTheme="majorHAnsi" w:hAnsiTheme="majorHAnsi" w:cstheme="majorHAnsi"/>
              </w:rPr>
            </w:pPr>
            <w:r>
              <w:rPr>
                <w:rFonts w:asciiTheme="majorHAnsi" w:hAnsiTheme="majorHAnsi" w:cstheme="majorHAnsi"/>
              </w:rPr>
              <w:t>122-182</w:t>
            </w:r>
          </w:p>
        </w:tc>
        <w:tc>
          <w:tcPr>
            <w:tcW w:w="1653" w:type="dxa"/>
          </w:tcPr>
          <w:p w14:paraId="6D4ADEAB" w14:textId="77777777" w:rsidR="004E712A" w:rsidRDefault="004E712A" w:rsidP="004E712A">
            <w:pPr>
              <w:rPr>
                <w:rFonts w:asciiTheme="majorHAnsi" w:hAnsiTheme="majorHAnsi" w:cstheme="majorHAnsi"/>
              </w:rPr>
            </w:pPr>
            <w:r>
              <w:rPr>
                <w:rFonts w:asciiTheme="majorHAnsi" w:hAnsiTheme="majorHAnsi" w:cstheme="majorHAnsi"/>
              </w:rPr>
              <w:t>7.00</w:t>
            </w:r>
          </w:p>
        </w:tc>
        <w:tc>
          <w:tcPr>
            <w:tcW w:w="1909" w:type="dxa"/>
          </w:tcPr>
          <w:p w14:paraId="6C4D44AC" w14:textId="77777777" w:rsidR="004E712A" w:rsidRDefault="004E712A" w:rsidP="004E712A">
            <w:pPr>
              <w:rPr>
                <w:rFonts w:asciiTheme="majorHAnsi" w:hAnsiTheme="majorHAnsi" w:cstheme="majorHAnsi"/>
              </w:rPr>
            </w:pPr>
            <w:r>
              <w:rPr>
                <w:rFonts w:asciiTheme="majorHAnsi" w:hAnsiTheme="majorHAnsi" w:cstheme="majorHAnsi"/>
              </w:rPr>
              <w:t xml:space="preserve">0.73 </w:t>
            </w:r>
            <w:r>
              <w:rPr>
                <w:rFonts w:asciiTheme="majorHAnsi" w:hAnsiTheme="majorHAnsi" w:cstheme="majorHAnsi"/>
                <w:b/>
              </w:rPr>
              <w:t>(year</w:t>
            </w:r>
            <w:r>
              <w:rPr>
                <w:rFonts w:asciiTheme="majorHAnsi" w:hAnsiTheme="majorHAnsi" w:cstheme="majorHAnsi"/>
                <w:b/>
                <w:vertAlign w:val="superscript"/>
              </w:rPr>
              <w:t>-1</w:t>
            </w:r>
            <w:r>
              <w:rPr>
                <w:rFonts w:asciiTheme="majorHAnsi" w:hAnsiTheme="majorHAnsi" w:cstheme="majorHAnsi"/>
                <w:b/>
              </w:rPr>
              <w:t>)</w:t>
            </w:r>
          </w:p>
        </w:tc>
        <w:tc>
          <w:tcPr>
            <w:tcW w:w="1781" w:type="dxa"/>
          </w:tcPr>
          <w:p w14:paraId="6B507E48" w14:textId="77777777" w:rsidR="004E712A" w:rsidRDefault="004718FB" w:rsidP="004E712A">
            <w:pPr>
              <w:rPr>
                <w:rFonts w:asciiTheme="majorHAnsi" w:hAnsiTheme="majorHAnsi" w:cstheme="majorHAnsi"/>
              </w:rPr>
            </w:pPr>
            <w:r>
              <w:rPr>
                <w:rFonts w:asciiTheme="majorHAnsi" w:hAnsiTheme="majorHAnsi" w:cstheme="majorHAnsi"/>
              </w:rPr>
              <w:t>0.00</w:t>
            </w:r>
          </w:p>
        </w:tc>
      </w:tr>
      <w:tr w:rsidR="004E712A" w14:paraId="5BD1FD37" w14:textId="77777777" w:rsidTr="004718FB">
        <w:tc>
          <w:tcPr>
            <w:tcW w:w="1781" w:type="dxa"/>
          </w:tcPr>
          <w:p w14:paraId="291F8BC3" w14:textId="77777777" w:rsidR="004E712A" w:rsidRPr="004E712A" w:rsidRDefault="004E712A" w:rsidP="000C76CA">
            <w:pPr>
              <w:rPr>
                <w:rFonts w:asciiTheme="majorHAnsi" w:hAnsiTheme="majorHAnsi" w:cstheme="majorHAnsi"/>
                <w:b/>
              </w:rPr>
            </w:pPr>
            <w:r w:rsidRPr="004E712A">
              <w:rPr>
                <w:rFonts w:asciiTheme="majorHAnsi" w:hAnsiTheme="majorHAnsi" w:cstheme="majorHAnsi"/>
                <w:b/>
              </w:rPr>
              <w:t>Adult</w:t>
            </w:r>
            <w:r w:rsidR="000C76CA">
              <w:rPr>
                <w:rFonts w:asciiTheme="majorHAnsi" w:hAnsiTheme="majorHAnsi" w:cstheme="majorHAnsi"/>
                <w:b/>
              </w:rPr>
              <w:t>: A</w:t>
            </w:r>
          </w:p>
        </w:tc>
        <w:tc>
          <w:tcPr>
            <w:tcW w:w="1781" w:type="dxa"/>
          </w:tcPr>
          <w:p w14:paraId="3A417488" w14:textId="77777777" w:rsidR="004E712A" w:rsidRDefault="004E712A" w:rsidP="004E712A">
            <w:pPr>
              <w:rPr>
                <w:rFonts w:asciiTheme="majorHAnsi" w:hAnsiTheme="majorHAnsi" w:cstheme="majorHAnsi"/>
              </w:rPr>
            </w:pPr>
            <w:r>
              <w:rPr>
                <w:rFonts w:asciiTheme="majorHAnsi" w:hAnsiTheme="majorHAnsi" w:cstheme="majorHAnsi"/>
              </w:rPr>
              <w:t>&gt;183</w:t>
            </w:r>
          </w:p>
        </w:tc>
        <w:tc>
          <w:tcPr>
            <w:tcW w:w="1653" w:type="dxa"/>
          </w:tcPr>
          <w:p w14:paraId="7C206430" w14:textId="77777777" w:rsidR="004E712A" w:rsidRDefault="004E712A" w:rsidP="004E712A">
            <w:pPr>
              <w:rPr>
                <w:rFonts w:asciiTheme="majorHAnsi" w:hAnsiTheme="majorHAnsi" w:cstheme="majorHAnsi"/>
              </w:rPr>
            </w:pPr>
            <w:r>
              <w:rPr>
                <w:rFonts w:asciiTheme="majorHAnsi" w:hAnsiTheme="majorHAnsi" w:cstheme="majorHAnsi"/>
              </w:rPr>
              <w:t>&gt;30.00</w:t>
            </w:r>
          </w:p>
        </w:tc>
        <w:tc>
          <w:tcPr>
            <w:tcW w:w="1909" w:type="dxa"/>
          </w:tcPr>
          <w:p w14:paraId="01B07D07" w14:textId="77777777" w:rsidR="004E712A" w:rsidRDefault="004E712A" w:rsidP="004E712A">
            <w:pPr>
              <w:rPr>
                <w:rFonts w:asciiTheme="majorHAnsi" w:hAnsiTheme="majorHAnsi" w:cstheme="majorHAnsi"/>
              </w:rPr>
            </w:pPr>
            <w:r>
              <w:rPr>
                <w:rFonts w:asciiTheme="majorHAnsi" w:hAnsiTheme="majorHAnsi" w:cstheme="majorHAnsi"/>
              </w:rPr>
              <w:t xml:space="preserve">0.83 </w:t>
            </w:r>
            <w:r>
              <w:rPr>
                <w:rFonts w:asciiTheme="majorHAnsi" w:hAnsiTheme="majorHAnsi" w:cstheme="majorHAnsi"/>
                <w:b/>
              </w:rPr>
              <w:t>(year</w:t>
            </w:r>
            <w:r>
              <w:rPr>
                <w:rFonts w:asciiTheme="majorHAnsi" w:hAnsiTheme="majorHAnsi" w:cstheme="majorHAnsi"/>
                <w:b/>
                <w:vertAlign w:val="superscript"/>
              </w:rPr>
              <w:t>-1</w:t>
            </w:r>
            <w:r>
              <w:rPr>
                <w:rFonts w:asciiTheme="majorHAnsi" w:hAnsiTheme="majorHAnsi" w:cstheme="majorHAnsi"/>
                <w:b/>
              </w:rPr>
              <w:t>)</w:t>
            </w:r>
          </w:p>
        </w:tc>
        <w:tc>
          <w:tcPr>
            <w:tcW w:w="1781" w:type="dxa"/>
          </w:tcPr>
          <w:p w14:paraId="6AB9251F" w14:textId="77777777" w:rsidR="004E712A" w:rsidRDefault="004718FB" w:rsidP="004E712A">
            <w:pPr>
              <w:rPr>
                <w:rFonts w:asciiTheme="majorHAnsi" w:hAnsiTheme="majorHAnsi" w:cstheme="majorHAnsi"/>
              </w:rPr>
            </w:pPr>
            <w:r>
              <w:rPr>
                <w:rFonts w:asciiTheme="majorHAnsi" w:hAnsiTheme="majorHAnsi" w:cstheme="majorHAnsi"/>
              </w:rPr>
              <w:t>2.37</w:t>
            </w:r>
          </w:p>
        </w:tc>
      </w:tr>
      <w:tr w:rsidR="004E712A" w14:paraId="76E81E73" w14:textId="77777777" w:rsidTr="004E712A">
        <w:tc>
          <w:tcPr>
            <w:tcW w:w="8905" w:type="dxa"/>
            <w:gridSpan w:val="5"/>
          </w:tcPr>
          <w:p w14:paraId="21EC077E" w14:textId="77777777" w:rsidR="004E712A" w:rsidRPr="004E712A" w:rsidRDefault="004E712A" w:rsidP="004E712A">
            <w:pPr>
              <w:rPr>
                <w:rFonts w:asciiTheme="majorHAnsi" w:hAnsiTheme="majorHAnsi" w:cstheme="majorHAnsi"/>
                <w:b/>
              </w:rPr>
            </w:pPr>
            <w:r w:rsidRPr="004E712A">
              <w:rPr>
                <w:rFonts w:asciiTheme="majorHAnsi" w:hAnsiTheme="majorHAnsi" w:cstheme="majorHAnsi"/>
                <w:b/>
              </w:rPr>
              <w:t>Southern Population</w:t>
            </w:r>
          </w:p>
        </w:tc>
      </w:tr>
      <w:tr w:rsidR="004E712A" w14:paraId="2741D987" w14:textId="77777777" w:rsidTr="004718FB">
        <w:tc>
          <w:tcPr>
            <w:tcW w:w="1781" w:type="dxa"/>
          </w:tcPr>
          <w:p w14:paraId="41E50C07" w14:textId="77777777" w:rsidR="004E712A" w:rsidRPr="004E712A" w:rsidRDefault="004E712A" w:rsidP="000C76CA">
            <w:pPr>
              <w:rPr>
                <w:rFonts w:asciiTheme="majorHAnsi" w:hAnsiTheme="majorHAnsi" w:cstheme="majorHAnsi"/>
                <w:b/>
              </w:rPr>
            </w:pPr>
            <w:r w:rsidRPr="004E712A">
              <w:rPr>
                <w:rFonts w:asciiTheme="majorHAnsi" w:hAnsiTheme="majorHAnsi" w:cstheme="majorHAnsi"/>
                <w:b/>
              </w:rPr>
              <w:t>Egg</w:t>
            </w:r>
            <w:r w:rsidR="000C76CA">
              <w:rPr>
                <w:rFonts w:asciiTheme="majorHAnsi" w:hAnsiTheme="majorHAnsi" w:cstheme="majorHAnsi"/>
                <w:b/>
              </w:rPr>
              <w:t>: E</w:t>
            </w:r>
          </w:p>
        </w:tc>
        <w:tc>
          <w:tcPr>
            <w:tcW w:w="1781" w:type="dxa"/>
          </w:tcPr>
          <w:p w14:paraId="0B0B31E7" w14:textId="77777777" w:rsidR="004E712A" w:rsidRDefault="004E712A" w:rsidP="004E712A">
            <w:pPr>
              <w:rPr>
                <w:rFonts w:asciiTheme="majorHAnsi" w:hAnsiTheme="majorHAnsi" w:cstheme="majorHAnsi"/>
              </w:rPr>
            </w:pPr>
            <w:r>
              <w:rPr>
                <w:rFonts w:asciiTheme="majorHAnsi" w:hAnsiTheme="majorHAnsi" w:cstheme="majorHAnsi"/>
              </w:rPr>
              <w:t>0</w:t>
            </w:r>
          </w:p>
        </w:tc>
        <w:tc>
          <w:tcPr>
            <w:tcW w:w="1653" w:type="dxa"/>
          </w:tcPr>
          <w:p w14:paraId="478617BA" w14:textId="77777777" w:rsidR="004E712A" w:rsidRDefault="004E712A" w:rsidP="004E712A">
            <w:pPr>
              <w:rPr>
                <w:rFonts w:asciiTheme="majorHAnsi" w:hAnsiTheme="majorHAnsi" w:cstheme="majorHAnsi"/>
              </w:rPr>
            </w:pPr>
            <w:r>
              <w:rPr>
                <w:rFonts w:asciiTheme="majorHAnsi" w:hAnsiTheme="majorHAnsi" w:cstheme="majorHAnsi"/>
              </w:rPr>
              <w:t>0.25</w:t>
            </w:r>
          </w:p>
        </w:tc>
        <w:tc>
          <w:tcPr>
            <w:tcW w:w="1909" w:type="dxa"/>
          </w:tcPr>
          <w:p w14:paraId="7E4905DF" w14:textId="77777777" w:rsidR="004E712A" w:rsidRDefault="004E712A" w:rsidP="004718FB">
            <w:pPr>
              <w:rPr>
                <w:rFonts w:asciiTheme="majorHAnsi" w:hAnsiTheme="majorHAnsi" w:cstheme="majorHAnsi"/>
              </w:rPr>
            </w:pPr>
            <w:r>
              <w:rPr>
                <w:rFonts w:asciiTheme="majorHAnsi" w:hAnsiTheme="majorHAnsi" w:cstheme="majorHAnsi"/>
              </w:rPr>
              <w:t xml:space="preserve">0.54 </w:t>
            </w:r>
            <w:r>
              <w:rPr>
                <w:rFonts w:asciiTheme="majorHAnsi" w:hAnsiTheme="majorHAnsi" w:cstheme="majorHAnsi"/>
                <w:b/>
              </w:rPr>
              <w:t>(</w:t>
            </w:r>
            <w:r w:rsidR="004718FB">
              <w:rPr>
                <w:rFonts w:asciiTheme="majorHAnsi" w:hAnsiTheme="majorHAnsi" w:cstheme="majorHAnsi"/>
                <w:b/>
              </w:rPr>
              <w:t xml:space="preserve">per </w:t>
            </w:r>
            <w:r>
              <w:rPr>
                <w:rFonts w:asciiTheme="majorHAnsi" w:hAnsiTheme="majorHAnsi" w:cstheme="majorHAnsi"/>
                <w:b/>
              </w:rPr>
              <w:t>3</w:t>
            </w:r>
            <w:r w:rsidR="004718FB">
              <w:rPr>
                <w:rFonts w:asciiTheme="majorHAnsi" w:hAnsiTheme="majorHAnsi" w:cstheme="majorHAnsi"/>
                <w:b/>
              </w:rPr>
              <w:t xml:space="preserve"> </w:t>
            </w:r>
            <w:r>
              <w:rPr>
                <w:rFonts w:asciiTheme="majorHAnsi" w:hAnsiTheme="majorHAnsi" w:cstheme="majorHAnsi"/>
                <w:b/>
              </w:rPr>
              <w:t>month)</w:t>
            </w:r>
          </w:p>
        </w:tc>
        <w:tc>
          <w:tcPr>
            <w:tcW w:w="1781" w:type="dxa"/>
          </w:tcPr>
          <w:p w14:paraId="52732AE8" w14:textId="77777777" w:rsidR="004E712A" w:rsidRDefault="004718FB" w:rsidP="004E712A">
            <w:pPr>
              <w:rPr>
                <w:rFonts w:asciiTheme="majorHAnsi" w:hAnsiTheme="majorHAnsi" w:cstheme="majorHAnsi"/>
              </w:rPr>
            </w:pPr>
            <w:r>
              <w:rPr>
                <w:rFonts w:asciiTheme="majorHAnsi" w:hAnsiTheme="majorHAnsi" w:cstheme="majorHAnsi"/>
              </w:rPr>
              <w:t>0.00</w:t>
            </w:r>
          </w:p>
        </w:tc>
      </w:tr>
      <w:tr w:rsidR="004E712A" w14:paraId="5C540DAE" w14:textId="77777777" w:rsidTr="004718FB">
        <w:tc>
          <w:tcPr>
            <w:tcW w:w="1781" w:type="dxa"/>
          </w:tcPr>
          <w:p w14:paraId="2442E251" w14:textId="77777777" w:rsidR="004E712A" w:rsidRPr="004E712A" w:rsidRDefault="004E712A" w:rsidP="000C76CA">
            <w:pPr>
              <w:rPr>
                <w:rFonts w:asciiTheme="majorHAnsi" w:hAnsiTheme="majorHAnsi" w:cstheme="majorHAnsi"/>
                <w:b/>
              </w:rPr>
            </w:pPr>
            <w:r w:rsidRPr="004E712A">
              <w:rPr>
                <w:rFonts w:asciiTheme="majorHAnsi" w:hAnsiTheme="majorHAnsi" w:cstheme="majorHAnsi"/>
                <w:b/>
              </w:rPr>
              <w:t>Hatchling</w:t>
            </w:r>
            <w:r w:rsidR="000C76CA">
              <w:rPr>
                <w:rFonts w:asciiTheme="majorHAnsi" w:hAnsiTheme="majorHAnsi" w:cstheme="majorHAnsi"/>
                <w:b/>
              </w:rPr>
              <w:t>: H</w:t>
            </w:r>
          </w:p>
        </w:tc>
        <w:tc>
          <w:tcPr>
            <w:tcW w:w="1781" w:type="dxa"/>
          </w:tcPr>
          <w:p w14:paraId="34F101D6" w14:textId="77777777" w:rsidR="004E712A" w:rsidRDefault="004E712A" w:rsidP="004E712A">
            <w:pPr>
              <w:rPr>
                <w:rFonts w:asciiTheme="majorHAnsi" w:hAnsiTheme="majorHAnsi" w:cstheme="majorHAnsi"/>
              </w:rPr>
            </w:pPr>
            <w:r>
              <w:rPr>
                <w:rFonts w:asciiTheme="majorHAnsi" w:hAnsiTheme="majorHAnsi" w:cstheme="majorHAnsi"/>
              </w:rPr>
              <w:t>&lt;30</w:t>
            </w:r>
          </w:p>
        </w:tc>
        <w:tc>
          <w:tcPr>
            <w:tcW w:w="1653" w:type="dxa"/>
          </w:tcPr>
          <w:p w14:paraId="1CE0425D" w14:textId="77777777" w:rsidR="004E712A" w:rsidRDefault="004E712A" w:rsidP="004E712A">
            <w:pPr>
              <w:rPr>
                <w:rFonts w:asciiTheme="majorHAnsi" w:hAnsiTheme="majorHAnsi" w:cstheme="majorHAnsi"/>
              </w:rPr>
            </w:pPr>
            <w:r>
              <w:rPr>
                <w:rFonts w:asciiTheme="majorHAnsi" w:hAnsiTheme="majorHAnsi" w:cstheme="majorHAnsi"/>
              </w:rPr>
              <w:t>1.00</w:t>
            </w:r>
          </w:p>
        </w:tc>
        <w:tc>
          <w:tcPr>
            <w:tcW w:w="1909" w:type="dxa"/>
          </w:tcPr>
          <w:p w14:paraId="625EB888" w14:textId="77777777" w:rsidR="004E712A" w:rsidRDefault="004E712A" w:rsidP="004E712A">
            <w:pPr>
              <w:rPr>
                <w:rFonts w:asciiTheme="majorHAnsi" w:hAnsiTheme="majorHAnsi" w:cstheme="majorHAnsi"/>
              </w:rPr>
            </w:pPr>
            <w:r>
              <w:rPr>
                <w:rFonts w:asciiTheme="majorHAnsi" w:hAnsiTheme="majorHAnsi" w:cstheme="majorHAnsi"/>
              </w:rPr>
              <w:t xml:space="preserve">0.38 </w:t>
            </w:r>
            <w:r>
              <w:rPr>
                <w:rFonts w:asciiTheme="majorHAnsi" w:hAnsiTheme="majorHAnsi" w:cstheme="majorHAnsi"/>
                <w:b/>
              </w:rPr>
              <w:t>(year</w:t>
            </w:r>
            <w:r>
              <w:rPr>
                <w:rFonts w:asciiTheme="majorHAnsi" w:hAnsiTheme="majorHAnsi" w:cstheme="majorHAnsi"/>
                <w:b/>
                <w:vertAlign w:val="superscript"/>
              </w:rPr>
              <w:t>-1</w:t>
            </w:r>
            <w:r>
              <w:rPr>
                <w:rFonts w:asciiTheme="majorHAnsi" w:hAnsiTheme="majorHAnsi" w:cstheme="majorHAnsi"/>
                <w:b/>
              </w:rPr>
              <w:t>)</w:t>
            </w:r>
          </w:p>
        </w:tc>
        <w:tc>
          <w:tcPr>
            <w:tcW w:w="1781" w:type="dxa"/>
          </w:tcPr>
          <w:p w14:paraId="66DA35EF" w14:textId="77777777" w:rsidR="004E712A" w:rsidRDefault="004718FB" w:rsidP="004E712A">
            <w:pPr>
              <w:rPr>
                <w:rFonts w:asciiTheme="majorHAnsi" w:hAnsiTheme="majorHAnsi" w:cstheme="majorHAnsi"/>
              </w:rPr>
            </w:pPr>
            <w:r>
              <w:rPr>
                <w:rFonts w:asciiTheme="majorHAnsi" w:hAnsiTheme="majorHAnsi" w:cstheme="majorHAnsi"/>
              </w:rPr>
              <w:t>0.00</w:t>
            </w:r>
          </w:p>
        </w:tc>
      </w:tr>
      <w:tr w:rsidR="004E712A" w14:paraId="6A2AC5C0" w14:textId="77777777" w:rsidTr="004718FB">
        <w:tc>
          <w:tcPr>
            <w:tcW w:w="1781" w:type="dxa"/>
          </w:tcPr>
          <w:p w14:paraId="1F9DAFB8" w14:textId="77777777" w:rsidR="004E712A" w:rsidRPr="004E712A" w:rsidRDefault="004E712A" w:rsidP="000C76CA">
            <w:pPr>
              <w:rPr>
                <w:rFonts w:asciiTheme="majorHAnsi" w:hAnsiTheme="majorHAnsi" w:cstheme="majorHAnsi"/>
                <w:b/>
              </w:rPr>
            </w:pPr>
            <w:r w:rsidRPr="004E712A">
              <w:rPr>
                <w:rFonts w:asciiTheme="majorHAnsi" w:hAnsiTheme="majorHAnsi" w:cstheme="majorHAnsi"/>
                <w:b/>
              </w:rPr>
              <w:t>Juvenile</w:t>
            </w:r>
            <w:r w:rsidR="000C76CA">
              <w:rPr>
                <w:rFonts w:asciiTheme="majorHAnsi" w:hAnsiTheme="majorHAnsi" w:cstheme="majorHAnsi"/>
                <w:b/>
              </w:rPr>
              <w:t>: J</w:t>
            </w:r>
          </w:p>
        </w:tc>
        <w:tc>
          <w:tcPr>
            <w:tcW w:w="1781" w:type="dxa"/>
          </w:tcPr>
          <w:p w14:paraId="7F6AE1B5" w14:textId="77777777" w:rsidR="004E712A" w:rsidRDefault="004E712A" w:rsidP="004E712A">
            <w:pPr>
              <w:rPr>
                <w:rFonts w:asciiTheme="majorHAnsi" w:hAnsiTheme="majorHAnsi" w:cstheme="majorHAnsi"/>
              </w:rPr>
            </w:pPr>
            <w:r>
              <w:rPr>
                <w:rFonts w:asciiTheme="majorHAnsi" w:hAnsiTheme="majorHAnsi" w:cstheme="majorHAnsi"/>
              </w:rPr>
              <w:t>30-121</w:t>
            </w:r>
          </w:p>
        </w:tc>
        <w:tc>
          <w:tcPr>
            <w:tcW w:w="1653" w:type="dxa"/>
          </w:tcPr>
          <w:p w14:paraId="4261E1FA" w14:textId="77777777" w:rsidR="004E712A" w:rsidRDefault="004E712A" w:rsidP="004E712A">
            <w:pPr>
              <w:rPr>
                <w:rFonts w:asciiTheme="majorHAnsi" w:hAnsiTheme="majorHAnsi" w:cstheme="majorHAnsi"/>
              </w:rPr>
            </w:pPr>
            <w:r>
              <w:rPr>
                <w:rFonts w:asciiTheme="majorHAnsi" w:hAnsiTheme="majorHAnsi" w:cstheme="majorHAnsi"/>
              </w:rPr>
              <w:t>3.00</w:t>
            </w:r>
          </w:p>
        </w:tc>
        <w:tc>
          <w:tcPr>
            <w:tcW w:w="1909" w:type="dxa"/>
          </w:tcPr>
          <w:p w14:paraId="40270C29" w14:textId="77777777" w:rsidR="004E712A" w:rsidRDefault="004E712A" w:rsidP="004E712A">
            <w:pPr>
              <w:rPr>
                <w:rFonts w:asciiTheme="majorHAnsi" w:hAnsiTheme="majorHAnsi" w:cstheme="majorHAnsi"/>
              </w:rPr>
            </w:pPr>
            <w:r>
              <w:rPr>
                <w:rFonts w:asciiTheme="majorHAnsi" w:hAnsiTheme="majorHAnsi" w:cstheme="majorHAnsi"/>
              </w:rPr>
              <w:t xml:space="preserve">0.78 </w:t>
            </w:r>
            <w:r>
              <w:rPr>
                <w:rFonts w:asciiTheme="majorHAnsi" w:hAnsiTheme="majorHAnsi" w:cstheme="majorHAnsi"/>
                <w:b/>
              </w:rPr>
              <w:t>(year</w:t>
            </w:r>
            <w:r>
              <w:rPr>
                <w:rFonts w:asciiTheme="majorHAnsi" w:hAnsiTheme="majorHAnsi" w:cstheme="majorHAnsi"/>
                <w:b/>
                <w:vertAlign w:val="superscript"/>
              </w:rPr>
              <w:t>-1</w:t>
            </w:r>
            <w:r>
              <w:rPr>
                <w:rFonts w:asciiTheme="majorHAnsi" w:hAnsiTheme="majorHAnsi" w:cstheme="majorHAnsi"/>
                <w:b/>
              </w:rPr>
              <w:t>)</w:t>
            </w:r>
          </w:p>
        </w:tc>
        <w:tc>
          <w:tcPr>
            <w:tcW w:w="1781" w:type="dxa"/>
          </w:tcPr>
          <w:p w14:paraId="350A60A7" w14:textId="77777777" w:rsidR="004E712A" w:rsidRDefault="004718FB" w:rsidP="004E712A">
            <w:pPr>
              <w:rPr>
                <w:rFonts w:asciiTheme="majorHAnsi" w:hAnsiTheme="majorHAnsi" w:cstheme="majorHAnsi"/>
              </w:rPr>
            </w:pPr>
            <w:r>
              <w:rPr>
                <w:rFonts w:asciiTheme="majorHAnsi" w:hAnsiTheme="majorHAnsi" w:cstheme="majorHAnsi"/>
              </w:rPr>
              <w:t>0.00</w:t>
            </w:r>
          </w:p>
        </w:tc>
      </w:tr>
      <w:tr w:rsidR="004E712A" w14:paraId="09A2DFA1" w14:textId="77777777" w:rsidTr="004718FB">
        <w:tc>
          <w:tcPr>
            <w:tcW w:w="1781" w:type="dxa"/>
          </w:tcPr>
          <w:p w14:paraId="05F143D9" w14:textId="77777777" w:rsidR="004E712A" w:rsidRPr="004E712A" w:rsidRDefault="004E712A" w:rsidP="000C76CA">
            <w:pPr>
              <w:rPr>
                <w:rFonts w:asciiTheme="majorHAnsi" w:hAnsiTheme="majorHAnsi" w:cstheme="majorHAnsi"/>
                <w:b/>
              </w:rPr>
            </w:pPr>
            <w:r w:rsidRPr="004E712A">
              <w:rPr>
                <w:rFonts w:asciiTheme="majorHAnsi" w:hAnsiTheme="majorHAnsi" w:cstheme="majorHAnsi"/>
                <w:b/>
              </w:rPr>
              <w:t>Subadult</w:t>
            </w:r>
            <w:r w:rsidR="000C76CA">
              <w:rPr>
                <w:rFonts w:asciiTheme="majorHAnsi" w:hAnsiTheme="majorHAnsi" w:cstheme="majorHAnsi"/>
                <w:b/>
              </w:rPr>
              <w:t>: S</w:t>
            </w:r>
          </w:p>
        </w:tc>
        <w:tc>
          <w:tcPr>
            <w:tcW w:w="1781" w:type="dxa"/>
          </w:tcPr>
          <w:p w14:paraId="13C4A14B" w14:textId="77777777" w:rsidR="004E712A" w:rsidRDefault="004E712A" w:rsidP="004E712A">
            <w:pPr>
              <w:rPr>
                <w:rFonts w:asciiTheme="majorHAnsi" w:hAnsiTheme="majorHAnsi" w:cstheme="majorHAnsi"/>
              </w:rPr>
            </w:pPr>
            <w:r>
              <w:rPr>
                <w:rFonts w:asciiTheme="majorHAnsi" w:hAnsiTheme="majorHAnsi" w:cstheme="majorHAnsi"/>
              </w:rPr>
              <w:t>122-182</w:t>
            </w:r>
          </w:p>
        </w:tc>
        <w:tc>
          <w:tcPr>
            <w:tcW w:w="1653" w:type="dxa"/>
          </w:tcPr>
          <w:p w14:paraId="796C7C54" w14:textId="77777777" w:rsidR="004E712A" w:rsidRDefault="004E712A" w:rsidP="004E712A">
            <w:pPr>
              <w:rPr>
                <w:rFonts w:asciiTheme="majorHAnsi" w:hAnsiTheme="majorHAnsi" w:cstheme="majorHAnsi"/>
              </w:rPr>
            </w:pPr>
            <w:r>
              <w:rPr>
                <w:rFonts w:asciiTheme="majorHAnsi" w:hAnsiTheme="majorHAnsi" w:cstheme="majorHAnsi"/>
              </w:rPr>
              <w:t>3.00</w:t>
            </w:r>
            <w:r w:rsidR="004718FB">
              <w:rPr>
                <w:rFonts w:asciiTheme="majorHAnsi" w:hAnsiTheme="majorHAnsi" w:cstheme="majorHAnsi"/>
              </w:rPr>
              <w:t>*</w:t>
            </w:r>
          </w:p>
        </w:tc>
        <w:tc>
          <w:tcPr>
            <w:tcW w:w="1909" w:type="dxa"/>
          </w:tcPr>
          <w:p w14:paraId="51EAAAA9" w14:textId="77777777" w:rsidR="004E712A" w:rsidRDefault="004E712A" w:rsidP="004E712A">
            <w:pPr>
              <w:rPr>
                <w:rFonts w:asciiTheme="majorHAnsi" w:hAnsiTheme="majorHAnsi" w:cstheme="majorHAnsi"/>
              </w:rPr>
            </w:pPr>
            <w:r>
              <w:rPr>
                <w:rFonts w:asciiTheme="majorHAnsi" w:hAnsiTheme="majorHAnsi" w:cstheme="majorHAnsi"/>
              </w:rPr>
              <w:t xml:space="preserve">0.73 </w:t>
            </w:r>
            <w:r>
              <w:rPr>
                <w:rFonts w:asciiTheme="majorHAnsi" w:hAnsiTheme="majorHAnsi" w:cstheme="majorHAnsi"/>
                <w:b/>
              </w:rPr>
              <w:t>(year</w:t>
            </w:r>
            <w:r>
              <w:rPr>
                <w:rFonts w:asciiTheme="majorHAnsi" w:hAnsiTheme="majorHAnsi" w:cstheme="majorHAnsi"/>
                <w:b/>
                <w:vertAlign w:val="superscript"/>
              </w:rPr>
              <w:t>-1</w:t>
            </w:r>
            <w:r>
              <w:rPr>
                <w:rFonts w:asciiTheme="majorHAnsi" w:hAnsiTheme="majorHAnsi" w:cstheme="majorHAnsi"/>
                <w:b/>
              </w:rPr>
              <w:t>)</w:t>
            </w:r>
          </w:p>
        </w:tc>
        <w:tc>
          <w:tcPr>
            <w:tcW w:w="1781" w:type="dxa"/>
          </w:tcPr>
          <w:p w14:paraId="32A1F0E2" w14:textId="77777777" w:rsidR="004E712A" w:rsidRDefault="004718FB" w:rsidP="004E712A">
            <w:pPr>
              <w:rPr>
                <w:rFonts w:asciiTheme="majorHAnsi" w:hAnsiTheme="majorHAnsi" w:cstheme="majorHAnsi"/>
              </w:rPr>
            </w:pPr>
            <w:r>
              <w:rPr>
                <w:rFonts w:asciiTheme="majorHAnsi" w:hAnsiTheme="majorHAnsi" w:cstheme="majorHAnsi"/>
              </w:rPr>
              <w:t>0.00</w:t>
            </w:r>
          </w:p>
        </w:tc>
      </w:tr>
      <w:tr w:rsidR="004E712A" w14:paraId="27652DA3" w14:textId="77777777" w:rsidTr="004718FB">
        <w:tc>
          <w:tcPr>
            <w:tcW w:w="1781" w:type="dxa"/>
          </w:tcPr>
          <w:p w14:paraId="4869C894" w14:textId="77777777" w:rsidR="004E712A" w:rsidRPr="004E712A" w:rsidRDefault="004E712A" w:rsidP="000C76CA">
            <w:pPr>
              <w:rPr>
                <w:rFonts w:asciiTheme="majorHAnsi" w:hAnsiTheme="majorHAnsi" w:cstheme="majorHAnsi"/>
                <w:b/>
              </w:rPr>
            </w:pPr>
            <w:r w:rsidRPr="004E712A">
              <w:rPr>
                <w:rFonts w:asciiTheme="majorHAnsi" w:hAnsiTheme="majorHAnsi" w:cstheme="majorHAnsi"/>
                <w:b/>
              </w:rPr>
              <w:t>Adult</w:t>
            </w:r>
            <w:r w:rsidR="000C76CA">
              <w:rPr>
                <w:rFonts w:asciiTheme="majorHAnsi" w:hAnsiTheme="majorHAnsi" w:cstheme="majorHAnsi"/>
                <w:b/>
              </w:rPr>
              <w:t>: A</w:t>
            </w:r>
          </w:p>
        </w:tc>
        <w:tc>
          <w:tcPr>
            <w:tcW w:w="1781" w:type="dxa"/>
          </w:tcPr>
          <w:p w14:paraId="1D40AC3C" w14:textId="77777777" w:rsidR="004E712A" w:rsidRDefault="004E712A" w:rsidP="004E712A">
            <w:pPr>
              <w:rPr>
                <w:rFonts w:asciiTheme="majorHAnsi" w:hAnsiTheme="majorHAnsi" w:cstheme="majorHAnsi"/>
              </w:rPr>
            </w:pPr>
            <w:r>
              <w:rPr>
                <w:rFonts w:asciiTheme="majorHAnsi" w:hAnsiTheme="majorHAnsi" w:cstheme="majorHAnsi"/>
              </w:rPr>
              <w:t>&gt;183</w:t>
            </w:r>
          </w:p>
        </w:tc>
        <w:tc>
          <w:tcPr>
            <w:tcW w:w="1653" w:type="dxa"/>
          </w:tcPr>
          <w:p w14:paraId="551C44CD" w14:textId="77777777" w:rsidR="004E712A" w:rsidRDefault="004E712A" w:rsidP="004E712A">
            <w:pPr>
              <w:rPr>
                <w:rFonts w:asciiTheme="majorHAnsi" w:hAnsiTheme="majorHAnsi" w:cstheme="majorHAnsi"/>
              </w:rPr>
            </w:pPr>
            <w:r>
              <w:rPr>
                <w:rFonts w:asciiTheme="majorHAnsi" w:hAnsiTheme="majorHAnsi" w:cstheme="majorHAnsi"/>
              </w:rPr>
              <w:t>&gt;30.00</w:t>
            </w:r>
          </w:p>
        </w:tc>
        <w:tc>
          <w:tcPr>
            <w:tcW w:w="1909" w:type="dxa"/>
          </w:tcPr>
          <w:p w14:paraId="38883F7E" w14:textId="77777777" w:rsidR="004E712A" w:rsidRDefault="004E712A" w:rsidP="004E712A">
            <w:pPr>
              <w:rPr>
                <w:rFonts w:asciiTheme="majorHAnsi" w:hAnsiTheme="majorHAnsi" w:cstheme="majorHAnsi"/>
              </w:rPr>
            </w:pPr>
            <w:r>
              <w:rPr>
                <w:rFonts w:asciiTheme="majorHAnsi" w:hAnsiTheme="majorHAnsi" w:cstheme="majorHAnsi"/>
              </w:rPr>
              <w:t xml:space="preserve">0.83 </w:t>
            </w:r>
            <w:r>
              <w:rPr>
                <w:rFonts w:asciiTheme="majorHAnsi" w:hAnsiTheme="majorHAnsi" w:cstheme="majorHAnsi"/>
                <w:b/>
              </w:rPr>
              <w:t>(year</w:t>
            </w:r>
            <w:r>
              <w:rPr>
                <w:rFonts w:asciiTheme="majorHAnsi" w:hAnsiTheme="majorHAnsi" w:cstheme="majorHAnsi"/>
                <w:b/>
                <w:vertAlign w:val="superscript"/>
              </w:rPr>
              <w:t>-1</w:t>
            </w:r>
            <w:r>
              <w:rPr>
                <w:rFonts w:asciiTheme="majorHAnsi" w:hAnsiTheme="majorHAnsi" w:cstheme="majorHAnsi"/>
                <w:b/>
              </w:rPr>
              <w:t>)</w:t>
            </w:r>
          </w:p>
        </w:tc>
        <w:tc>
          <w:tcPr>
            <w:tcW w:w="1781" w:type="dxa"/>
          </w:tcPr>
          <w:p w14:paraId="5DF8A880" w14:textId="77777777" w:rsidR="004E712A" w:rsidRDefault="004718FB" w:rsidP="004E712A">
            <w:pPr>
              <w:rPr>
                <w:rFonts w:asciiTheme="majorHAnsi" w:hAnsiTheme="majorHAnsi" w:cstheme="majorHAnsi"/>
              </w:rPr>
            </w:pPr>
            <w:r>
              <w:rPr>
                <w:rFonts w:asciiTheme="majorHAnsi" w:hAnsiTheme="majorHAnsi" w:cstheme="majorHAnsi"/>
              </w:rPr>
              <w:t>5.98</w:t>
            </w:r>
          </w:p>
        </w:tc>
      </w:tr>
    </w:tbl>
    <w:p w14:paraId="6F9498B5" w14:textId="77777777" w:rsidR="004E712A" w:rsidRDefault="004718FB" w:rsidP="004E712A">
      <w:pPr>
        <w:rPr>
          <w:rFonts w:asciiTheme="majorHAnsi" w:hAnsiTheme="majorHAnsi" w:cstheme="majorHAnsi"/>
        </w:rPr>
      </w:pPr>
      <w:r>
        <w:rPr>
          <w:rFonts w:asciiTheme="majorHAnsi" w:hAnsiTheme="majorHAnsi" w:cstheme="majorHAnsi"/>
        </w:rPr>
        <w:t xml:space="preserve">* Dunham et al. (2014) shows four years as the duration for subadult. However, we needed to change the duration to three years to make the results consistent with those presented in the paper. </w:t>
      </w:r>
    </w:p>
    <w:p w14:paraId="32B3576F" w14:textId="3CB9EF87" w:rsidR="000A6546" w:rsidRPr="00C45DF0" w:rsidRDefault="00002F4A">
      <w:pPr>
        <w:rPr>
          <w:rFonts w:cstheme="majorHAnsi"/>
          <w:szCs w:val="26"/>
        </w:rPr>
      </w:pPr>
      <w:r>
        <w:rPr>
          <w:rFonts w:asciiTheme="majorHAnsi" w:hAnsiTheme="majorHAnsi" w:cstheme="majorHAnsi"/>
        </w:rPr>
        <w:t xml:space="preserve"> </w:t>
      </w:r>
      <w:r w:rsidR="004718FB">
        <w:rPr>
          <w:rFonts w:asciiTheme="majorHAnsi" w:hAnsiTheme="majorHAnsi" w:cstheme="majorHAnsi"/>
        </w:rPr>
        <w:tab/>
      </w:r>
      <w:r w:rsidR="000A6546" w:rsidRPr="00C45DF0">
        <w:rPr>
          <w:rFonts w:cstheme="majorHAnsi"/>
          <w:szCs w:val="26"/>
        </w:rPr>
        <w:t>Further details about the matrix model</w:t>
      </w:r>
      <w:r w:rsidR="00D864B6">
        <w:rPr>
          <w:rFonts w:cstheme="majorHAnsi"/>
          <w:szCs w:val="26"/>
        </w:rPr>
        <w:t>s</w:t>
      </w:r>
      <w:r w:rsidR="000A6546" w:rsidRPr="00C45DF0">
        <w:rPr>
          <w:rFonts w:cstheme="majorHAnsi"/>
          <w:szCs w:val="26"/>
        </w:rPr>
        <w:t xml:space="preserve"> were not provided </w:t>
      </w:r>
      <w:r w:rsidR="00D864B6">
        <w:rPr>
          <w:rFonts w:cstheme="majorHAnsi"/>
          <w:szCs w:val="26"/>
        </w:rPr>
        <w:t>except</w:t>
      </w:r>
      <w:r w:rsidR="000A6546" w:rsidRPr="00C45DF0">
        <w:rPr>
          <w:rFonts w:cstheme="majorHAnsi"/>
          <w:szCs w:val="26"/>
        </w:rPr>
        <w:t xml:space="preserve"> </w:t>
      </w:r>
      <w:r w:rsidR="00140D3E">
        <w:rPr>
          <w:rFonts w:cstheme="majorHAnsi"/>
          <w:szCs w:val="26"/>
        </w:rPr>
        <w:t xml:space="preserve">that </w:t>
      </w:r>
      <w:r w:rsidR="00F6200F" w:rsidRPr="00C45DF0">
        <w:rPr>
          <w:rFonts w:cstheme="majorHAnsi"/>
          <w:szCs w:val="26"/>
        </w:rPr>
        <w:t xml:space="preserve">the </w:t>
      </w:r>
      <w:r w:rsidR="000A6546" w:rsidRPr="00C45DF0">
        <w:rPr>
          <w:rFonts w:cstheme="majorHAnsi"/>
          <w:szCs w:val="26"/>
        </w:rPr>
        <w:t xml:space="preserve">Crouse </w:t>
      </w:r>
      <w:r w:rsidR="000A6546" w:rsidRPr="00140D3E">
        <w:rPr>
          <w:rFonts w:cstheme="majorHAnsi"/>
          <w:i/>
          <w:szCs w:val="26"/>
        </w:rPr>
        <w:t>et al.</w:t>
      </w:r>
      <w:r w:rsidR="000A6546" w:rsidRPr="00C45DF0">
        <w:rPr>
          <w:rFonts w:cstheme="majorHAnsi"/>
          <w:szCs w:val="26"/>
        </w:rPr>
        <w:t xml:space="preserve"> (1987) method for calculating the retention rate and transition rate in a stage-</w:t>
      </w:r>
      <w:r w:rsidR="004718FB" w:rsidRPr="00C45DF0">
        <w:rPr>
          <w:rFonts w:cstheme="majorHAnsi"/>
          <w:szCs w:val="26"/>
        </w:rPr>
        <w:t>structured</w:t>
      </w:r>
      <w:r w:rsidR="000A6546" w:rsidRPr="00C45DF0">
        <w:rPr>
          <w:rFonts w:cstheme="majorHAnsi"/>
          <w:szCs w:val="26"/>
        </w:rPr>
        <w:t xml:space="preserve"> model</w:t>
      </w:r>
      <w:r w:rsidR="00F6200F" w:rsidRPr="00C45DF0">
        <w:rPr>
          <w:rFonts w:cstheme="majorHAnsi"/>
          <w:szCs w:val="26"/>
        </w:rPr>
        <w:t xml:space="preserve"> was used</w:t>
      </w:r>
      <w:r w:rsidR="000A6546" w:rsidRPr="00C45DF0">
        <w:rPr>
          <w:rFonts w:cstheme="majorHAnsi"/>
          <w:szCs w:val="26"/>
        </w:rPr>
        <w:t xml:space="preserve">. </w:t>
      </w:r>
      <w:r w:rsidR="001A3406" w:rsidRPr="00C45DF0">
        <w:rPr>
          <w:rFonts w:cstheme="majorHAnsi"/>
          <w:szCs w:val="26"/>
        </w:rPr>
        <w:t>We constructed t</w:t>
      </w:r>
      <w:r w:rsidR="000A6546" w:rsidRPr="00C45DF0">
        <w:rPr>
          <w:rFonts w:cstheme="majorHAnsi"/>
          <w:szCs w:val="26"/>
        </w:rPr>
        <w:t xml:space="preserve">wo matrices, one for each population to represent the original matrices described in the paper. </w:t>
      </w:r>
      <w:r w:rsidR="006332F7" w:rsidRPr="00C45DF0">
        <w:rPr>
          <w:rFonts w:cstheme="majorHAnsi"/>
          <w:szCs w:val="26"/>
        </w:rPr>
        <w:t xml:space="preserve">The matrices </w:t>
      </w:r>
      <w:r w:rsidR="00BC17BD" w:rsidRPr="00C45DF0">
        <w:rPr>
          <w:rFonts w:cstheme="majorHAnsi"/>
          <w:szCs w:val="26"/>
        </w:rPr>
        <w:t>c</w:t>
      </w:r>
      <w:r w:rsidR="00952888" w:rsidRPr="00C45DF0">
        <w:rPr>
          <w:rFonts w:cstheme="majorHAnsi"/>
          <w:szCs w:val="26"/>
        </w:rPr>
        <w:t xml:space="preserve">onstructed based on the descriptions in the paper </w:t>
      </w:r>
      <w:r w:rsidR="006332F7" w:rsidRPr="00C45DF0">
        <w:rPr>
          <w:rFonts w:cstheme="majorHAnsi"/>
          <w:szCs w:val="26"/>
        </w:rPr>
        <w:t>resulted with a value in lambda of 0.87 for the northern population and 1</w:t>
      </w:r>
      <w:r w:rsidR="001A3406" w:rsidRPr="00C45DF0">
        <w:rPr>
          <w:rFonts w:cstheme="majorHAnsi"/>
          <w:szCs w:val="26"/>
        </w:rPr>
        <w:t xml:space="preserve">.02 for the southern population, consistent with the values </w:t>
      </w:r>
      <w:r w:rsidR="00140D3E">
        <w:rPr>
          <w:rFonts w:cstheme="majorHAnsi"/>
          <w:szCs w:val="26"/>
        </w:rPr>
        <w:t xml:space="preserve">reported </w:t>
      </w:r>
      <w:r w:rsidR="001A3406" w:rsidRPr="00C45DF0">
        <w:rPr>
          <w:rFonts w:cstheme="majorHAnsi"/>
          <w:szCs w:val="26"/>
        </w:rPr>
        <w:t>in the paper, with one modification that the duration in the subadult stage of the southern population was</w:t>
      </w:r>
      <w:r w:rsidR="00140D3E">
        <w:rPr>
          <w:rFonts w:cstheme="majorHAnsi"/>
          <w:szCs w:val="26"/>
        </w:rPr>
        <w:t xml:space="preserve"> reduced to</w:t>
      </w:r>
      <w:r w:rsidR="001A3406" w:rsidRPr="00C45DF0">
        <w:rPr>
          <w:rFonts w:cstheme="majorHAnsi"/>
          <w:szCs w:val="26"/>
        </w:rPr>
        <w:t xml:space="preserve"> 3 years instead of 4 years. With this modification, both matrices </w:t>
      </w:r>
      <w:r w:rsidR="00952888" w:rsidRPr="00C45DF0">
        <w:rPr>
          <w:rFonts w:cstheme="majorHAnsi"/>
          <w:szCs w:val="26"/>
        </w:rPr>
        <w:t xml:space="preserve">also </w:t>
      </w:r>
      <w:r w:rsidR="001A3406" w:rsidRPr="00C45DF0">
        <w:rPr>
          <w:rFonts w:cstheme="majorHAnsi"/>
          <w:szCs w:val="26"/>
        </w:rPr>
        <w:t xml:space="preserve">gave almost the same reproductive values and stable stage distributions listed in the paper. </w:t>
      </w:r>
      <w:r w:rsidR="00C45DF0" w:rsidRPr="00C45DF0">
        <w:rPr>
          <w:rFonts w:cstheme="majorHAnsi"/>
          <w:szCs w:val="26"/>
        </w:rPr>
        <w:t>The matrix model</w:t>
      </w:r>
      <w:r w:rsidR="00D864B6">
        <w:rPr>
          <w:rFonts w:cstheme="majorHAnsi"/>
          <w:szCs w:val="26"/>
        </w:rPr>
        <w:t>s</w:t>
      </w:r>
      <w:r w:rsidR="00C45DF0" w:rsidRPr="00C45DF0">
        <w:rPr>
          <w:rFonts w:cstheme="majorHAnsi"/>
          <w:szCs w:val="26"/>
        </w:rPr>
        <w:t xml:space="preserve"> in Dunham et al. (2014) </w:t>
      </w:r>
      <w:r w:rsidR="00D864B6">
        <w:rPr>
          <w:rFonts w:cstheme="majorHAnsi"/>
          <w:szCs w:val="26"/>
        </w:rPr>
        <w:t>were</w:t>
      </w:r>
      <w:r w:rsidR="00C45DF0" w:rsidRPr="00C45DF0">
        <w:rPr>
          <w:rFonts w:cstheme="majorHAnsi"/>
          <w:szCs w:val="26"/>
        </w:rPr>
        <w:t xml:space="preserve"> five-stage model</w:t>
      </w:r>
      <w:r w:rsidR="00D864B6">
        <w:rPr>
          <w:rFonts w:cstheme="majorHAnsi"/>
          <w:szCs w:val="26"/>
        </w:rPr>
        <w:t>s</w:t>
      </w:r>
      <w:r w:rsidR="00C45DF0" w:rsidRPr="00C45DF0">
        <w:rPr>
          <w:rFonts w:cstheme="majorHAnsi"/>
          <w:szCs w:val="26"/>
        </w:rPr>
        <w:t xml:space="preserve"> (</w:t>
      </w:r>
      <w:r w:rsidR="00C45DF0" w:rsidRPr="00C45DF0">
        <w:rPr>
          <w:rFonts w:cstheme="majorHAnsi"/>
          <w:i/>
          <w:szCs w:val="26"/>
        </w:rPr>
        <w:t>E</w:t>
      </w:r>
      <w:r w:rsidR="00C45DF0" w:rsidRPr="00C45DF0">
        <w:rPr>
          <w:rFonts w:cstheme="majorHAnsi"/>
          <w:szCs w:val="26"/>
        </w:rPr>
        <w:t xml:space="preserve">: egg; </w:t>
      </w:r>
      <w:r w:rsidR="00C45DF0" w:rsidRPr="00C45DF0">
        <w:rPr>
          <w:rFonts w:cstheme="majorHAnsi"/>
          <w:i/>
          <w:szCs w:val="26"/>
        </w:rPr>
        <w:t>H</w:t>
      </w:r>
      <w:r w:rsidR="00C45DF0" w:rsidRPr="00C45DF0">
        <w:rPr>
          <w:rFonts w:cstheme="majorHAnsi"/>
          <w:szCs w:val="26"/>
        </w:rPr>
        <w:t>: hatchling; J: juvenile; S: subadult; and A: adult) where a population matrix is given as:</w:t>
      </w:r>
    </w:p>
    <w:p w14:paraId="252E0495" w14:textId="77777777" w:rsidR="00C45DF0" w:rsidRDefault="00C45DF0" w:rsidP="00C45DF0">
      <w:pPr>
        <w:pStyle w:val="MTDisplayEquation"/>
      </w:pPr>
      <w:r>
        <w:tab/>
      </w:r>
      <w:r w:rsidR="00780B3A" w:rsidRPr="00C45DF0">
        <w:rPr>
          <w:noProof/>
          <w:position w:val="-86"/>
        </w:rPr>
        <w:object w:dxaOrig="2620" w:dyaOrig="1840" w14:anchorId="356620C0">
          <v:shape id="_x0000_i1074" type="#_x0000_t75" alt="" style="width:131pt;height:92.05pt;mso-width-percent:0;mso-height-percent:0;mso-width-percent:0;mso-height-percent:0" o:ole="">
            <v:imagedata r:id="rId119" o:title=""/>
          </v:shape>
          <o:OLEObject Type="Embed" ProgID="Equation.DSMT4" ShapeID="_x0000_i1074" DrawAspect="Content" ObjectID="_1596972847" r:id="rId120"/>
        </w:object>
      </w:r>
      <w:r>
        <w:t xml:space="preserve"> .</w:t>
      </w:r>
    </w:p>
    <w:p w14:paraId="71729800" w14:textId="557E0CE6" w:rsidR="008C295B" w:rsidRPr="00C45DF0" w:rsidRDefault="00C45DF0" w:rsidP="008C295B">
      <w:pPr>
        <w:spacing w:after="0" w:line="240" w:lineRule="auto"/>
        <w:rPr>
          <w:rFonts w:eastAsia="Times New Roman" w:cs="Times New Roman"/>
        </w:rPr>
      </w:pPr>
      <w:r w:rsidRPr="00C45DF0">
        <w:rPr>
          <w:rFonts w:eastAsia="Times New Roman" w:cs="Times New Roman"/>
        </w:rPr>
        <w:t xml:space="preserve">The values </w:t>
      </w:r>
      <w:r>
        <w:rPr>
          <w:rFonts w:eastAsia="Times New Roman" w:cs="Times New Roman"/>
        </w:rPr>
        <w:t>for</w:t>
      </w:r>
      <w:r w:rsidRPr="00C45DF0">
        <w:rPr>
          <w:rFonts w:eastAsia="Times New Roman" w:cs="Times New Roman"/>
        </w:rPr>
        <w:t xml:space="preserve"> these elements </w:t>
      </w:r>
      <w:r>
        <w:rPr>
          <w:rFonts w:eastAsia="Times New Roman" w:cs="Times New Roman"/>
        </w:rPr>
        <w:t xml:space="preserve">are shown in Table </w:t>
      </w:r>
      <w:r w:rsidR="001F7AC1">
        <w:rPr>
          <w:rFonts w:eastAsia="Times New Roman" w:cs="Times New Roman"/>
        </w:rPr>
        <w:t>A</w:t>
      </w:r>
      <w:r w:rsidR="00EE5BA3">
        <w:rPr>
          <w:rFonts w:eastAsia="Times New Roman" w:cs="Times New Roman"/>
        </w:rPr>
        <w:t>.</w:t>
      </w:r>
      <w:r w:rsidR="00A4635A">
        <w:rPr>
          <w:rFonts w:eastAsia="Times New Roman" w:cs="Times New Roman"/>
        </w:rPr>
        <w:t>5</w:t>
      </w:r>
      <w:r>
        <w:rPr>
          <w:rFonts w:eastAsia="Times New Roman" w:cs="Times New Roman"/>
        </w:rPr>
        <w:t>.</w:t>
      </w:r>
      <w:r w:rsidR="00442406">
        <w:rPr>
          <w:rFonts w:eastAsia="Times New Roman" w:cs="Times New Roman"/>
        </w:rPr>
        <w:t xml:space="preserve"> We refer the original matrices for northern and southern populations </w:t>
      </w:r>
      <w:r w:rsidR="00484A27">
        <w:rPr>
          <w:rFonts w:eastAsia="Times New Roman" w:cs="Times New Roman"/>
        </w:rPr>
        <w:t xml:space="preserve">as </w:t>
      </w:r>
      <w:r w:rsidR="00442406">
        <w:rPr>
          <w:rFonts w:eastAsia="Times New Roman" w:cs="Times New Roman"/>
        </w:rPr>
        <w:t xml:space="preserve">A1 and </w:t>
      </w:r>
      <w:r w:rsidR="00484A27">
        <w:rPr>
          <w:rFonts w:eastAsia="Times New Roman" w:cs="Times New Roman"/>
        </w:rPr>
        <w:t>A7</w:t>
      </w:r>
      <w:r w:rsidR="00442406">
        <w:rPr>
          <w:rFonts w:eastAsia="Times New Roman" w:cs="Times New Roman"/>
        </w:rPr>
        <w:t>, respectively</w:t>
      </w:r>
      <w:r w:rsidR="001F7AC1">
        <w:rPr>
          <w:rFonts w:eastAsia="Times New Roman" w:cs="Times New Roman"/>
        </w:rPr>
        <w:t xml:space="preserve"> (Table A</w:t>
      </w:r>
      <w:r w:rsidR="00EE5BA3">
        <w:rPr>
          <w:rFonts w:eastAsia="Times New Roman" w:cs="Times New Roman"/>
        </w:rPr>
        <w:t>.</w:t>
      </w:r>
      <w:r w:rsidR="007F77A6">
        <w:rPr>
          <w:rFonts w:eastAsia="Times New Roman" w:cs="Times New Roman"/>
        </w:rPr>
        <w:t>6)</w:t>
      </w:r>
      <w:r w:rsidR="00442406">
        <w:rPr>
          <w:rFonts w:eastAsia="Times New Roman" w:cs="Times New Roman"/>
        </w:rPr>
        <w:t xml:space="preserve">. </w:t>
      </w:r>
    </w:p>
    <w:p w14:paraId="6FDCCD35" w14:textId="116C5E78" w:rsidR="00442406" w:rsidRDefault="000C76CA" w:rsidP="00C45DF0">
      <w:pPr>
        <w:ind w:firstLine="720"/>
        <w:rPr>
          <w:rFonts w:eastAsiaTheme="minorEastAsia" w:cs="Times New Roman"/>
        </w:rPr>
      </w:pPr>
      <w:r>
        <w:rPr>
          <w:rFonts w:cstheme="majorHAnsi"/>
        </w:rPr>
        <w:lastRenderedPageBreak/>
        <w:t>O</w:t>
      </w:r>
      <w:r w:rsidR="00172063" w:rsidRPr="00C45DF0">
        <w:rPr>
          <w:rFonts w:cstheme="majorHAnsi"/>
        </w:rPr>
        <w:t>ne</w:t>
      </w:r>
      <w:r w:rsidR="00952888" w:rsidRPr="00C45DF0">
        <w:rPr>
          <w:rFonts w:cstheme="majorHAnsi"/>
        </w:rPr>
        <w:t xml:space="preserve"> </w:t>
      </w:r>
      <w:r>
        <w:rPr>
          <w:rFonts w:cstheme="majorHAnsi"/>
        </w:rPr>
        <w:t xml:space="preserve">of the </w:t>
      </w:r>
      <w:r w:rsidR="00952888" w:rsidRPr="00C45DF0">
        <w:rPr>
          <w:rFonts w:cstheme="majorHAnsi"/>
        </w:rPr>
        <w:t>major problem</w:t>
      </w:r>
      <w:r>
        <w:rPr>
          <w:rFonts w:cstheme="majorHAnsi"/>
        </w:rPr>
        <w:t>s</w:t>
      </w:r>
      <w:r w:rsidR="00FE3E3F" w:rsidRPr="00C45DF0">
        <w:rPr>
          <w:rFonts w:cstheme="majorHAnsi"/>
        </w:rPr>
        <w:t xml:space="preserve"> i</w:t>
      </w:r>
      <w:r w:rsidR="00140D3E">
        <w:rPr>
          <w:rFonts w:cstheme="majorHAnsi"/>
        </w:rPr>
        <w:t>n the construction of the matrices</w:t>
      </w:r>
      <w:r>
        <w:rPr>
          <w:rFonts w:cstheme="majorHAnsi"/>
        </w:rPr>
        <w:t xml:space="preserve"> was that</w:t>
      </w:r>
      <w:r w:rsidR="00140D3E">
        <w:rPr>
          <w:rFonts w:cstheme="majorHAnsi"/>
        </w:rPr>
        <w:t>,</w:t>
      </w:r>
      <w:r>
        <w:rPr>
          <w:rFonts w:cstheme="majorHAnsi"/>
        </w:rPr>
        <w:t xml:space="preserve"> </w:t>
      </w:r>
      <w:r w:rsidR="00140D3E">
        <w:rPr>
          <w:rFonts w:cstheme="majorHAnsi"/>
        </w:rPr>
        <w:t xml:space="preserve">although </w:t>
      </w:r>
      <w:r w:rsidR="00270797" w:rsidRPr="00C45DF0">
        <w:rPr>
          <w:rFonts w:cstheme="majorHAnsi"/>
        </w:rPr>
        <w:t xml:space="preserve">the </w:t>
      </w:r>
      <w:r w:rsidR="00BD3BB2" w:rsidRPr="00C45DF0">
        <w:rPr>
          <w:rFonts w:cstheme="majorHAnsi"/>
        </w:rPr>
        <w:t>model</w:t>
      </w:r>
      <w:r w:rsidR="00140D3E">
        <w:rPr>
          <w:rFonts w:cstheme="majorHAnsi"/>
        </w:rPr>
        <w:t>s</w:t>
      </w:r>
      <w:r w:rsidR="00BD3BB2" w:rsidRPr="00C45DF0">
        <w:rPr>
          <w:rFonts w:cstheme="majorHAnsi"/>
        </w:rPr>
        <w:t xml:space="preserve"> </w:t>
      </w:r>
      <w:r w:rsidR="006A5B7B" w:rsidRPr="00C45DF0">
        <w:rPr>
          <w:rFonts w:cstheme="majorHAnsi"/>
        </w:rPr>
        <w:t>assumed</w:t>
      </w:r>
      <w:r w:rsidR="00BD3BB2" w:rsidRPr="00C45DF0">
        <w:rPr>
          <w:rFonts w:cstheme="majorHAnsi"/>
        </w:rPr>
        <w:t xml:space="preserve"> a post-breeding census</w:t>
      </w:r>
      <w:r w:rsidR="006A5B7B" w:rsidRPr="00C45DF0">
        <w:rPr>
          <w:rFonts w:cstheme="majorHAnsi"/>
        </w:rPr>
        <w:t>,</w:t>
      </w:r>
      <w:r w:rsidR="00BD3BB2" w:rsidRPr="00C45DF0">
        <w:rPr>
          <w:rFonts w:cstheme="majorHAnsi"/>
        </w:rPr>
        <w:t xml:space="preserve"> the </w:t>
      </w:r>
      <w:r w:rsidR="00270797" w:rsidRPr="00C45DF0">
        <w:rPr>
          <w:rFonts w:cstheme="majorHAnsi"/>
        </w:rPr>
        <w:t xml:space="preserve">fecundity </w:t>
      </w:r>
      <w:r w:rsidR="001963B0" w:rsidRPr="00C45DF0">
        <w:rPr>
          <w:rFonts w:cstheme="majorHAnsi"/>
        </w:rPr>
        <w:t>term</w:t>
      </w:r>
      <w:r w:rsidR="00140D3E">
        <w:rPr>
          <w:rFonts w:cstheme="majorHAnsi"/>
        </w:rPr>
        <w:t>s</w:t>
      </w:r>
      <w:r w:rsidR="00BD3BB2" w:rsidRPr="00C45DF0">
        <w:rPr>
          <w:rFonts w:cstheme="majorHAnsi"/>
        </w:rPr>
        <w:t xml:space="preserve"> </w:t>
      </w:r>
      <w:r w:rsidR="001963B0" w:rsidRPr="00C45DF0">
        <w:rPr>
          <w:rFonts w:cstheme="majorHAnsi"/>
        </w:rPr>
        <w:t>d</w:t>
      </w:r>
      <w:r w:rsidR="006C7951" w:rsidRPr="00C45DF0">
        <w:rPr>
          <w:rFonts w:cstheme="majorHAnsi"/>
        </w:rPr>
        <w:t>id</w:t>
      </w:r>
      <w:r w:rsidR="001963B0" w:rsidRPr="00C45DF0">
        <w:rPr>
          <w:rFonts w:cstheme="majorHAnsi"/>
        </w:rPr>
        <w:t xml:space="preserve"> </w:t>
      </w:r>
      <w:r w:rsidR="006C7951" w:rsidRPr="00C45DF0">
        <w:rPr>
          <w:rFonts w:cstheme="majorHAnsi"/>
        </w:rPr>
        <w:t xml:space="preserve">not include adult </w:t>
      </w:r>
      <w:r w:rsidR="00F6200F" w:rsidRPr="00C45DF0">
        <w:rPr>
          <w:rFonts w:cstheme="majorHAnsi"/>
        </w:rPr>
        <w:t xml:space="preserve">or egg </w:t>
      </w:r>
      <w:r w:rsidR="006C7951" w:rsidRPr="00C45DF0">
        <w:rPr>
          <w:rFonts w:cstheme="majorHAnsi"/>
        </w:rPr>
        <w:t>surviva</w:t>
      </w:r>
      <w:r w:rsidR="00BD3BB2" w:rsidRPr="00C45DF0">
        <w:rPr>
          <w:rFonts w:cstheme="majorHAnsi"/>
        </w:rPr>
        <w:t xml:space="preserve">l. </w:t>
      </w:r>
      <w:r w:rsidR="006C7951" w:rsidRPr="00C45DF0">
        <w:rPr>
          <w:rFonts w:cstheme="majorHAnsi"/>
        </w:rPr>
        <w:t xml:space="preserve"> </w:t>
      </w:r>
      <w:r w:rsidR="00172063" w:rsidRPr="00C45DF0">
        <w:rPr>
          <w:rFonts w:cstheme="majorHAnsi"/>
        </w:rPr>
        <w:t>To correct for thi</w:t>
      </w:r>
      <w:r w:rsidR="007625DB" w:rsidRPr="00C45DF0">
        <w:rPr>
          <w:rFonts w:cstheme="majorHAnsi"/>
        </w:rPr>
        <w:t>s,</w:t>
      </w:r>
      <w:r w:rsidR="006332F7" w:rsidRPr="00C45DF0">
        <w:rPr>
          <w:rFonts w:cstheme="majorHAnsi"/>
        </w:rPr>
        <w:t xml:space="preserve"> we reduced </w:t>
      </w:r>
      <w:r w:rsidR="00952888" w:rsidRPr="00C45DF0">
        <w:rPr>
          <w:rFonts w:cstheme="majorHAnsi"/>
        </w:rPr>
        <w:t xml:space="preserve">the number of stages from five </w:t>
      </w:r>
      <w:r w:rsidR="006332F7" w:rsidRPr="00C45DF0">
        <w:rPr>
          <w:rFonts w:cstheme="majorHAnsi"/>
        </w:rPr>
        <w:t xml:space="preserve">to </w:t>
      </w:r>
      <w:r w:rsidR="007625DB" w:rsidRPr="00C45DF0">
        <w:rPr>
          <w:rFonts w:cstheme="majorHAnsi"/>
        </w:rPr>
        <w:t>four</w:t>
      </w:r>
      <w:r>
        <w:rPr>
          <w:rFonts w:cstheme="majorHAnsi"/>
        </w:rPr>
        <w:t xml:space="preserve"> so that the first stage is hatchling</w:t>
      </w:r>
      <w:r w:rsidR="00BC17BD" w:rsidRPr="00C45DF0">
        <w:rPr>
          <w:rFonts w:cstheme="majorHAnsi"/>
        </w:rPr>
        <w:t>, and</w:t>
      </w:r>
      <w:r w:rsidR="006332F7" w:rsidRPr="00C45DF0">
        <w:rPr>
          <w:rFonts w:cstheme="majorHAnsi"/>
        </w:rPr>
        <w:t xml:space="preserve"> </w:t>
      </w:r>
      <w:r w:rsidR="00BC17BD" w:rsidRPr="00C45DF0">
        <w:rPr>
          <w:rFonts w:cstheme="majorHAnsi"/>
        </w:rPr>
        <w:t>t</w:t>
      </w:r>
      <w:r w:rsidR="006332F7" w:rsidRPr="00C45DF0">
        <w:rPr>
          <w:rFonts w:cstheme="majorHAnsi"/>
        </w:rPr>
        <w:t xml:space="preserve">he fertility rate </w:t>
      </w:r>
      <w:r w:rsidR="00F6200F" w:rsidRPr="00C45DF0">
        <w:rPr>
          <w:rFonts w:cstheme="majorHAnsi"/>
        </w:rPr>
        <w:t xml:space="preserve">was modified to </w:t>
      </w:r>
      <w:r w:rsidR="007625DB" w:rsidRPr="00C45DF0">
        <w:rPr>
          <w:rFonts w:cstheme="majorHAnsi"/>
        </w:rPr>
        <w:t>include the survival rate</w:t>
      </w:r>
      <w:r w:rsidR="006A5B7B" w:rsidRPr="00C45DF0">
        <w:rPr>
          <w:rFonts w:cstheme="majorHAnsi"/>
        </w:rPr>
        <w:t>s</w:t>
      </w:r>
      <w:r w:rsidR="007625DB" w:rsidRPr="00C45DF0">
        <w:rPr>
          <w:rFonts w:cstheme="majorHAnsi"/>
        </w:rPr>
        <w:t xml:space="preserve"> of the egg</w:t>
      </w:r>
      <w:r>
        <w:rPr>
          <w:rFonts w:cstheme="majorHAnsi"/>
        </w:rPr>
        <w:t xml:space="preserve"> (</w:t>
      </w:r>
      <w:r w:rsidR="00780B3A" w:rsidRPr="000C76CA">
        <w:rPr>
          <w:rFonts w:cstheme="majorHAnsi"/>
          <w:noProof/>
          <w:position w:val="-12"/>
        </w:rPr>
        <w:object w:dxaOrig="279" w:dyaOrig="360" w14:anchorId="0A760FE1">
          <v:shape id="_x0000_i1073" type="#_x0000_t75" alt="" style="width:13pt;height:18.3pt;mso-width-percent:0;mso-height-percent:0;mso-width-percent:0;mso-height-percent:0" o:ole="">
            <v:imagedata r:id="rId121" o:title=""/>
          </v:shape>
          <o:OLEObject Type="Embed" ProgID="Equation.DSMT4" ShapeID="_x0000_i1073" DrawAspect="Content" ObjectID="_1596972848" r:id="rId122"/>
        </w:object>
      </w:r>
      <w:r>
        <w:rPr>
          <w:rFonts w:cstheme="majorHAnsi"/>
        </w:rPr>
        <w:t xml:space="preserve"> )</w:t>
      </w:r>
      <w:r w:rsidR="007625DB" w:rsidRPr="00C45DF0">
        <w:rPr>
          <w:rFonts w:cstheme="majorHAnsi"/>
        </w:rPr>
        <w:t xml:space="preserve"> </w:t>
      </w:r>
      <w:r w:rsidR="006A5B7B" w:rsidRPr="00C45DF0">
        <w:rPr>
          <w:rFonts w:cstheme="majorHAnsi"/>
        </w:rPr>
        <w:t xml:space="preserve">over three months </w:t>
      </w:r>
      <w:r w:rsidR="007625DB" w:rsidRPr="00C45DF0">
        <w:rPr>
          <w:rFonts w:cstheme="majorHAnsi"/>
        </w:rPr>
        <w:t>and adult</w:t>
      </w:r>
      <w:r>
        <w:rPr>
          <w:rFonts w:cstheme="majorHAnsi"/>
        </w:rPr>
        <w:t xml:space="preserve"> (</w:t>
      </w:r>
      <w:r w:rsidR="00780B3A" w:rsidRPr="000C76CA">
        <w:rPr>
          <w:rFonts w:cstheme="majorHAnsi"/>
          <w:noProof/>
          <w:position w:val="-12"/>
        </w:rPr>
        <w:object w:dxaOrig="260" w:dyaOrig="360" w14:anchorId="63B0033F">
          <v:shape id="_x0000_i1072" type="#_x0000_t75" alt="" style="width:13pt;height:18.3pt;mso-width-percent:0;mso-height-percent:0;mso-width-percent:0;mso-height-percent:0" o:ole="">
            <v:imagedata r:id="rId123" o:title=""/>
          </v:shape>
          <o:OLEObject Type="Embed" ProgID="Equation.DSMT4" ShapeID="_x0000_i1072" DrawAspect="Content" ObjectID="_1596972849" r:id="rId124"/>
        </w:object>
      </w:r>
      <w:r>
        <w:rPr>
          <w:rFonts w:cstheme="majorHAnsi"/>
        </w:rPr>
        <w:t>)</w:t>
      </w:r>
      <w:r w:rsidR="006A5B7B" w:rsidRPr="00C45DF0">
        <w:rPr>
          <w:rFonts w:eastAsiaTheme="minorEastAsia" w:cstheme="majorHAnsi"/>
        </w:rPr>
        <w:t xml:space="preserve"> over 9 months</w:t>
      </w:r>
      <w:r>
        <w:rPr>
          <w:rFonts w:eastAsiaTheme="minorEastAsia" w:cstheme="majorHAnsi"/>
        </w:rPr>
        <w:t xml:space="preserve"> as </w:t>
      </w:r>
      <w:r w:rsidR="00780B3A" w:rsidRPr="00780B3A">
        <w:rPr>
          <w:rFonts w:eastAsiaTheme="minorEastAsia" w:cstheme="majorHAnsi"/>
          <w:noProof/>
          <w:position w:val="-12"/>
        </w:rPr>
        <w:object w:dxaOrig="1219" w:dyaOrig="460" w14:anchorId="498DE7A2">
          <v:shape id="_x0000_i1071" type="#_x0000_t75" alt="" style="width:60.8pt;height:23pt;mso-width-percent:0;mso-height-percent:0;mso-width-percent:0;mso-height-percent:0" o:ole="">
            <v:imagedata r:id="rId125" o:title=""/>
          </v:shape>
          <o:OLEObject Type="Embed" ProgID="Equation.DSMT4" ShapeID="_x0000_i1071" DrawAspect="Content" ObjectID="_1596972850" r:id="rId126"/>
        </w:object>
      </w:r>
      <w:r>
        <w:rPr>
          <w:rFonts w:eastAsiaTheme="minorEastAsia" w:cstheme="majorHAnsi"/>
        </w:rPr>
        <w:t xml:space="preserve">  </w:t>
      </w:r>
      <w:r w:rsidR="006A5B7B" w:rsidRPr="00C45DF0">
        <w:rPr>
          <w:rFonts w:eastAsiaTheme="minorEastAsia" w:cstheme="majorHAnsi"/>
        </w:rPr>
        <w:t xml:space="preserve">where </w:t>
      </w:r>
      <w:r w:rsidR="00780B3A" w:rsidRPr="00780B3A">
        <w:rPr>
          <w:rFonts w:eastAsiaTheme="minorEastAsia" w:cstheme="majorHAnsi"/>
          <w:noProof/>
          <w:position w:val="-10"/>
        </w:rPr>
        <w:object w:dxaOrig="240" w:dyaOrig="320" w14:anchorId="78C9F379">
          <v:shape id="_x0000_i1070" type="#_x0000_t75" alt="" style="width:11.8pt;height:15.95pt;mso-width-percent:0;mso-height-percent:0;mso-width-percent:0;mso-height-percent:0" o:ole="">
            <v:imagedata r:id="rId127" o:title=""/>
          </v:shape>
          <o:OLEObject Type="Embed" ProgID="Equation.DSMT4" ShapeID="_x0000_i1070" DrawAspect="Content" ObjectID="_1596972851" r:id="rId128"/>
        </w:object>
      </w:r>
      <w:r>
        <w:rPr>
          <w:rFonts w:eastAsiaTheme="minorEastAsia" w:cstheme="majorHAnsi"/>
        </w:rPr>
        <w:t xml:space="preserve"> i</w:t>
      </w:r>
      <w:r w:rsidR="006A5B7B" w:rsidRPr="00C45DF0">
        <w:rPr>
          <w:rFonts w:eastAsiaTheme="minorEastAsia" w:cs="Times New Roman"/>
        </w:rPr>
        <w:t>s the product of mean clutch size, sex ratio, and percent of females breeding.</w:t>
      </w:r>
      <w:r w:rsidR="00442406">
        <w:rPr>
          <w:rFonts w:eastAsiaTheme="minorEastAsia" w:cs="Times New Roman"/>
        </w:rPr>
        <w:t xml:space="preserve"> In addition, we also incorporated the fertility rate for the subadult stage as </w:t>
      </w:r>
    </w:p>
    <w:p w14:paraId="04B95A5A" w14:textId="77777777" w:rsidR="00442406" w:rsidRDefault="00442406" w:rsidP="00442406">
      <w:pPr>
        <w:pStyle w:val="MTDisplayEquation"/>
      </w:pPr>
      <w:r>
        <w:tab/>
      </w:r>
      <w:r w:rsidR="00780B3A" w:rsidRPr="003D222A">
        <w:rPr>
          <w:noProof/>
          <w:position w:val="-60"/>
        </w:rPr>
        <w:object w:dxaOrig="1780" w:dyaOrig="1020" w14:anchorId="3A0379F0">
          <v:shape id="_x0000_i1069" type="#_x0000_t75" alt="" style="width:89.1pt;height:51.95pt;mso-width-percent:0;mso-height-percent:0;mso-width-percent:0;mso-height-percent:0" o:ole="">
            <v:imagedata r:id="rId129" o:title=""/>
          </v:shape>
          <o:OLEObject Type="Embed" ProgID="Equation.DSMT4" ShapeID="_x0000_i1069" DrawAspect="Content" ObjectID="_1596972852" r:id="rId130"/>
        </w:object>
      </w:r>
      <w:r w:rsidR="003D222A">
        <w:t>.</w:t>
      </w:r>
      <w:r>
        <w:t xml:space="preserve"> </w:t>
      </w:r>
    </w:p>
    <w:p w14:paraId="55CBD7FB" w14:textId="5451C2C3" w:rsidR="00FE3E3F" w:rsidRDefault="003D222A" w:rsidP="003D222A">
      <w:pPr>
        <w:rPr>
          <w:rFonts w:eastAsiaTheme="minorEastAsia" w:cs="Times New Roman"/>
        </w:rPr>
      </w:pPr>
      <w:r>
        <w:rPr>
          <w:rFonts w:eastAsiaTheme="minorEastAsia" w:cs="Times New Roman"/>
        </w:rPr>
        <w:t>Incorporating the fertility rate for the subadult stage, we assume</w:t>
      </w:r>
      <w:r w:rsidR="00140D3E">
        <w:rPr>
          <w:rFonts w:eastAsiaTheme="minorEastAsia" w:cs="Times New Roman"/>
        </w:rPr>
        <w:t>d</w:t>
      </w:r>
      <w:r>
        <w:rPr>
          <w:rFonts w:eastAsiaTheme="minorEastAsia" w:cs="Times New Roman"/>
        </w:rPr>
        <w:t xml:space="preserve"> that individuals remain in the juvenile stage for seven years on average, but when they transition into adult stage, they also reproduce. </w:t>
      </w:r>
      <w:r w:rsidR="00442406">
        <w:rPr>
          <w:rFonts w:eastAsiaTheme="minorEastAsia" w:cs="Times New Roman"/>
        </w:rPr>
        <w:t>A resulting population matrix is given as</w:t>
      </w:r>
    </w:p>
    <w:p w14:paraId="08299540" w14:textId="77777777" w:rsidR="00442406" w:rsidRPr="00C45DF0" w:rsidRDefault="00442406" w:rsidP="00442406">
      <w:pPr>
        <w:pStyle w:val="MTDisplayEquation"/>
      </w:pPr>
      <w:r>
        <w:tab/>
      </w:r>
      <w:r w:rsidR="00780B3A" w:rsidRPr="00442406">
        <w:rPr>
          <w:noProof/>
          <w:position w:val="-68"/>
        </w:rPr>
        <w:object w:dxaOrig="2100" w:dyaOrig="1480" w14:anchorId="7213D8D1">
          <v:shape id="_x0000_i1068" type="#_x0000_t75" alt="" style="width:106.25pt;height:73.75pt;mso-width-percent:0;mso-height-percent:0;mso-width-percent:0;mso-height-percent:0" o:ole="">
            <v:imagedata r:id="rId131" o:title=""/>
          </v:shape>
          <o:OLEObject Type="Embed" ProgID="Equation.DSMT4" ShapeID="_x0000_i1068" DrawAspect="Content" ObjectID="_1596972853" r:id="rId132"/>
        </w:object>
      </w:r>
      <w:r>
        <w:t xml:space="preserve">. </w:t>
      </w:r>
    </w:p>
    <w:p w14:paraId="3E4F5C4A" w14:textId="0777B9A7" w:rsidR="00442406" w:rsidRDefault="00442406" w:rsidP="007B563B">
      <w:pPr>
        <w:rPr>
          <w:rFonts w:eastAsiaTheme="minorEastAsia" w:cstheme="majorHAnsi"/>
        </w:rPr>
      </w:pPr>
      <w:r>
        <w:rPr>
          <w:rFonts w:eastAsiaTheme="minorEastAsia" w:cstheme="majorHAnsi"/>
        </w:rPr>
        <w:t xml:space="preserve">In this matrix, other elements (i.e. </w:t>
      </w:r>
      <w:r w:rsidRPr="00442406">
        <w:rPr>
          <w:rFonts w:ascii="Times New Roman" w:eastAsiaTheme="minorEastAsia" w:hAnsi="Times New Roman" w:cs="Times New Roman"/>
          <w:i/>
        </w:rPr>
        <w:t>P</w:t>
      </w:r>
      <w:r>
        <w:rPr>
          <w:rFonts w:eastAsiaTheme="minorEastAsia" w:cstheme="majorHAnsi"/>
        </w:rPr>
        <w:t xml:space="preserve">’s and </w:t>
      </w:r>
      <w:r w:rsidRPr="00442406">
        <w:rPr>
          <w:rFonts w:ascii="Times New Roman" w:eastAsiaTheme="minorEastAsia" w:hAnsi="Times New Roman" w:cs="Times New Roman"/>
          <w:i/>
        </w:rPr>
        <w:t>G</w:t>
      </w:r>
      <w:r>
        <w:rPr>
          <w:rFonts w:eastAsiaTheme="minorEastAsia" w:cstheme="majorHAnsi"/>
        </w:rPr>
        <w:t>’s) remain the same except the</w:t>
      </w:r>
      <w:r w:rsidR="003D222A">
        <w:rPr>
          <w:rFonts w:eastAsiaTheme="minorEastAsia" w:cstheme="majorHAnsi"/>
        </w:rPr>
        <w:t>ir</w:t>
      </w:r>
      <w:r>
        <w:rPr>
          <w:rFonts w:eastAsiaTheme="minorEastAsia" w:cstheme="majorHAnsi"/>
        </w:rPr>
        <w:t xml:space="preserve"> locations in the matrix were changed as shown in the matrix above.  We refer the modified matrices for </w:t>
      </w:r>
      <w:r w:rsidR="00140D3E">
        <w:rPr>
          <w:rFonts w:eastAsiaTheme="minorEastAsia" w:cstheme="majorHAnsi"/>
        </w:rPr>
        <w:t xml:space="preserve">the </w:t>
      </w:r>
      <w:r>
        <w:rPr>
          <w:rFonts w:eastAsiaTheme="minorEastAsia" w:cstheme="majorHAnsi"/>
        </w:rPr>
        <w:t xml:space="preserve">northern and southern populations as A2 and </w:t>
      </w:r>
      <w:r w:rsidR="00484A27">
        <w:rPr>
          <w:rFonts w:eastAsiaTheme="minorEastAsia" w:cstheme="majorHAnsi"/>
        </w:rPr>
        <w:t>A8</w:t>
      </w:r>
      <w:r>
        <w:rPr>
          <w:rFonts w:eastAsiaTheme="minorEastAsia" w:cstheme="majorHAnsi"/>
        </w:rPr>
        <w:t xml:space="preserve">, respectively. </w:t>
      </w:r>
    </w:p>
    <w:p w14:paraId="05946AE3" w14:textId="236BB127" w:rsidR="0026485F" w:rsidRDefault="00442406" w:rsidP="003D222A">
      <w:pPr>
        <w:rPr>
          <w:rFonts w:eastAsiaTheme="minorEastAsia" w:cs="Times New Roman"/>
        </w:rPr>
      </w:pPr>
      <w:r>
        <w:rPr>
          <w:rFonts w:eastAsiaTheme="minorEastAsia" w:cstheme="majorHAnsi"/>
        </w:rPr>
        <w:tab/>
      </w:r>
      <w:r w:rsidR="003D222A">
        <w:rPr>
          <w:rFonts w:eastAsiaTheme="minorEastAsia" w:cstheme="majorHAnsi"/>
        </w:rPr>
        <w:t xml:space="preserve">As discussed with the lionfish model, the method of Crouse </w:t>
      </w:r>
      <w:r w:rsidR="003D222A" w:rsidRPr="00140D3E">
        <w:rPr>
          <w:rFonts w:eastAsiaTheme="minorEastAsia" w:cstheme="majorHAnsi"/>
          <w:i/>
        </w:rPr>
        <w:t>et al.</w:t>
      </w:r>
      <w:r w:rsidR="003D222A">
        <w:rPr>
          <w:rFonts w:eastAsiaTheme="minorEastAsia" w:cstheme="majorHAnsi"/>
        </w:rPr>
        <w:t xml:space="preserve"> (</w:t>
      </w:r>
      <w:r w:rsidR="00B22C20">
        <w:rPr>
          <w:rFonts w:eastAsiaTheme="minorEastAsia" w:cstheme="majorHAnsi"/>
        </w:rPr>
        <w:t>1987</w:t>
      </w:r>
      <w:r w:rsidR="003D222A">
        <w:rPr>
          <w:rFonts w:eastAsiaTheme="minorEastAsia" w:cstheme="majorHAnsi"/>
        </w:rPr>
        <w:t xml:space="preserve">) assumes that population growth rate </w:t>
      </w:r>
      <w:r w:rsidR="003D222A" w:rsidRPr="00C45DF0">
        <w:rPr>
          <w:rFonts w:eastAsiaTheme="minorEastAsia" w:cs="Times New Roman"/>
          <w:i/>
        </w:rPr>
        <w:t>λ</w:t>
      </w:r>
      <w:r w:rsidR="003D222A">
        <w:rPr>
          <w:rFonts w:eastAsiaTheme="minorEastAsia" w:cs="Times New Roman"/>
        </w:rPr>
        <w:t xml:space="preserve"> to be 1. When the growth rate is far from 1, the survival rate in the transition calculation needs to be discounted with </w:t>
      </w:r>
      <w:r w:rsidR="003D222A" w:rsidRPr="00C45DF0">
        <w:rPr>
          <w:rFonts w:eastAsiaTheme="minorEastAsia" w:cs="Times New Roman"/>
          <w:i/>
        </w:rPr>
        <w:t>λ</w:t>
      </w:r>
      <w:r w:rsidR="003D222A">
        <w:rPr>
          <w:rFonts w:eastAsiaTheme="minorEastAsia" w:cs="Times New Roman"/>
          <w:i/>
        </w:rPr>
        <w:t>.</w:t>
      </w:r>
      <w:r w:rsidR="0026485F">
        <w:rPr>
          <w:rFonts w:eastAsiaTheme="minorEastAsia" w:cs="Times New Roman"/>
        </w:rPr>
        <w:t xml:space="preserve"> The model with </w:t>
      </w:r>
      <w:r w:rsidR="0026485F" w:rsidRPr="00C45DF0">
        <w:rPr>
          <w:rFonts w:eastAsiaTheme="minorEastAsia" w:cs="Times New Roman"/>
          <w:i/>
        </w:rPr>
        <w:t>λ</w:t>
      </w:r>
      <w:r w:rsidR="0026485F">
        <w:rPr>
          <w:rFonts w:eastAsiaTheme="minorEastAsia" w:cs="Times New Roman"/>
        </w:rPr>
        <w:t xml:space="preserve"> incorporated into the transition calculations (which affect </w:t>
      </w:r>
      <w:r w:rsidR="00780B3A" w:rsidRPr="00780B3A">
        <w:rPr>
          <w:rFonts w:eastAsiaTheme="minorEastAsia" w:cs="Times New Roman"/>
          <w:noProof/>
          <w:position w:val="-12"/>
        </w:rPr>
        <w:object w:dxaOrig="279" w:dyaOrig="360" w14:anchorId="63E50DCE">
          <v:shape id="_x0000_i1067" type="#_x0000_t75" alt="" style="width:13pt;height:18.3pt;mso-width-percent:0;mso-height-percent:0;mso-width-percent:0;mso-height-percent:0" o:ole="">
            <v:imagedata r:id="rId133" o:title=""/>
          </v:shape>
          <o:OLEObject Type="Embed" ProgID="Equation.DSMT4" ShapeID="_x0000_i1067" DrawAspect="Content" ObjectID="_1596972854" r:id="rId134"/>
        </w:object>
      </w:r>
      <w:r w:rsidR="0026485F">
        <w:rPr>
          <w:rFonts w:eastAsiaTheme="minorEastAsia" w:cs="Times New Roman"/>
        </w:rPr>
        <w:t xml:space="preserve">, </w:t>
      </w:r>
      <w:r w:rsidR="00780B3A" w:rsidRPr="00780B3A">
        <w:rPr>
          <w:rFonts w:eastAsiaTheme="minorEastAsia" w:cs="Times New Roman"/>
          <w:noProof/>
          <w:position w:val="-12"/>
        </w:rPr>
        <w:object w:dxaOrig="340" w:dyaOrig="360" w14:anchorId="747A8021">
          <v:shape id="_x0000_i1066" type="#_x0000_t75" alt="" style="width:17.1pt;height:18.3pt;mso-width-percent:0;mso-height-percent:0;mso-width-percent:0;mso-height-percent:0" o:ole="">
            <v:imagedata r:id="rId135" o:title=""/>
          </v:shape>
          <o:OLEObject Type="Embed" ProgID="Equation.DSMT4" ShapeID="_x0000_i1066" DrawAspect="Content" ObjectID="_1596972855" r:id="rId136"/>
        </w:object>
      </w:r>
      <w:r w:rsidR="0026485F">
        <w:rPr>
          <w:rFonts w:eastAsiaTheme="minorEastAsia" w:cs="Times New Roman"/>
        </w:rPr>
        <w:t xml:space="preserve">, </w:t>
      </w:r>
      <w:r w:rsidR="00780B3A" w:rsidRPr="00780B3A">
        <w:rPr>
          <w:rFonts w:eastAsiaTheme="minorEastAsia" w:cs="Times New Roman"/>
          <w:noProof/>
          <w:position w:val="-12"/>
        </w:rPr>
        <w:object w:dxaOrig="279" w:dyaOrig="360" w14:anchorId="71974970">
          <v:shape id="_x0000_i1065" type="#_x0000_t75" alt="" style="width:13pt;height:18.3pt;mso-width-percent:0;mso-height-percent:0;mso-width-percent:0;mso-height-percent:0" o:ole="">
            <v:imagedata r:id="rId137" o:title=""/>
          </v:shape>
          <o:OLEObject Type="Embed" ProgID="Equation.DSMT4" ShapeID="_x0000_i1065" DrawAspect="Content" ObjectID="_1596972856" r:id="rId138"/>
        </w:object>
      </w:r>
      <w:r w:rsidR="0026485F">
        <w:rPr>
          <w:rFonts w:eastAsiaTheme="minorEastAsia" w:cs="Times New Roman"/>
        </w:rPr>
        <w:t xml:space="preserve">, </w:t>
      </w:r>
      <w:r w:rsidR="00780B3A" w:rsidRPr="00780B3A">
        <w:rPr>
          <w:rFonts w:eastAsiaTheme="minorEastAsia" w:cs="Times New Roman"/>
          <w:noProof/>
          <w:position w:val="-12"/>
        </w:rPr>
        <w:object w:dxaOrig="320" w:dyaOrig="360" w14:anchorId="697C4EBA">
          <v:shape id="_x0000_i1064" type="#_x0000_t75" alt="" style="width:15.95pt;height:18.3pt;mso-width-percent:0;mso-height-percent:0;mso-width-percent:0;mso-height-percent:0" o:ole="">
            <v:imagedata r:id="rId139" o:title=""/>
          </v:shape>
          <o:OLEObject Type="Embed" ProgID="Equation.DSMT4" ShapeID="_x0000_i1064" DrawAspect="Content" ObjectID="_1596972857" r:id="rId140"/>
        </w:object>
      </w:r>
      <w:r w:rsidR="0026485F">
        <w:rPr>
          <w:rFonts w:eastAsiaTheme="minorEastAsia" w:cs="Times New Roman"/>
        </w:rPr>
        <w:t xml:space="preserve">, and </w:t>
      </w:r>
      <w:r w:rsidR="00780B3A" w:rsidRPr="00780B3A">
        <w:rPr>
          <w:rFonts w:eastAsiaTheme="minorEastAsia" w:cs="Times New Roman"/>
          <w:noProof/>
          <w:position w:val="-12"/>
        </w:rPr>
        <w:object w:dxaOrig="320" w:dyaOrig="360" w14:anchorId="2D4DCA76">
          <v:shape id="_x0000_i1063" type="#_x0000_t75" alt="" style="width:15.95pt;height:18.3pt;mso-width-percent:0;mso-height-percent:0;mso-width-percent:0;mso-height-percent:0" o:ole="">
            <v:imagedata r:id="rId141" o:title=""/>
          </v:shape>
          <o:OLEObject Type="Embed" ProgID="Equation.DSMT4" ShapeID="_x0000_i1063" DrawAspect="Content" ObjectID="_1596972858" r:id="rId142"/>
        </w:object>
      </w:r>
      <w:r w:rsidR="0026485F">
        <w:rPr>
          <w:rFonts w:eastAsiaTheme="minorEastAsia" w:cs="Times New Roman"/>
        </w:rPr>
        <w:t xml:space="preserve">) are referred as A3 and </w:t>
      </w:r>
      <w:r w:rsidR="00982848">
        <w:rPr>
          <w:rFonts w:eastAsiaTheme="minorEastAsia" w:cs="Times New Roman"/>
        </w:rPr>
        <w:t xml:space="preserve">A9 </w:t>
      </w:r>
      <w:r w:rsidR="0026485F">
        <w:rPr>
          <w:rFonts w:eastAsiaTheme="minorEastAsia" w:cs="Times New Roman"/>
        </w:rPr>
        <w:t xml:space="preserve">for northern and southern populations, respectively. </w:t>
      </w:r>
    </w:p>
    <w:p w14:paraId="592DF80E" w14:textId="5507EE1A" w:rsidR="00982848" w:rsidRPr="0026485F" w:rsidRDefault="0026485F" w:rsidP="003D222A">
      <w:pPr>
        <w:rPr>
          <w:rFonts w:eastAsiaTheme="minorEastAsia" w:cstheme="majorHAnsi"/>
        </w:rPr>
      </w:pPr>
      <w:r>
        <w:rPr>
          <w:rFonts w:eastAsiaTheme="minorEastAsia" w:cs="Times New Roman"/>
        </w:rPr>
        <w:tab/>
        <w:t xml:space="preserve">Finally, </w:t>
      </w:r>
      <w:r w:rsidR="00982848">
        <w:rPr>
          <w:rFonts w:eastAsiaTheme="minorEastAsia" w:cs="Times New Roman"/>
        </w:rPr>
        <w:t xml:space="preserve">three </w:t>
      </w:r>
      <w:r>
        <w:rPr>
          <w:rFonts w:eastAsiaTheme="minorEastAsia" w:cs="Times New Roman"/>
        </w:rPr>
        <w:t>Leslie matrices were constructed for northern and southern populations</w:t>
      </w:r>
      <w:r w:rsidR="00EB7E88">
        <w:rPr>
          <w:rFonts w:eastAsiaTheme="minorEastAsia" w:cs="Times New Roman"/>
        </w:rPr>
        <w:t xml:space="preserve"> using the same survival rate as the stage-structured models</w:t>
      </w:r>
      <w:r>
        <w:rPr>
          <w:rFonts w:eastAsiaTheme="minorEastAsia" w:cs="Times New Roman"/>
        </w:rPr>
        <w:t xml:space="preserve">. The Leslie </w:t>
      </w:r>
      <w:r w:rsidR="00982848">
        <w:rPr>
          <w:rFonts w:eastAsiaTheme="minorEastAsia" w:cs="Times New Roman"/>
        </w:rPr>
        <w:t xml:space="preserve">matrices </w:t>
      </w:r>
      <w:r>
        <w:rPr>
          <w:rFonts w:eastAsiaTheme="minorEastAsia" w:cs="Times New Roman"/>
        </w:rPr>
        <w:t>for the northern population (A4</w:t>
      </w:r>
      <w:r w:rsidR="00982848">
        <w:rPr>
          <w:rFonts w:eastAsiaTheme="minorEastAsia" w:cs="Times New Roman"/>
        </w:rPr>
        <w:t>-A6</w:t>
      </w:r>
      <w:r>
        <w:rPr>
          <w:rFonts w:eastAsiaTheme="minorEastAsia" w:cs="Times New Roman"/>
        </w:rPr>
        <w:t>) consists of 16 age classes, and that for southern population (</w:t>
      </w:r>
      <w:r w:rsidR="00982848">
        <w:rPr>
          <w:rFonts w:eastAsiaTheme="minorEastAsia" w:cs="Times New Roman"/>
        </w:rPr>
        <w:t>A10-A12</w:t>
      </w:r>
      <w:r>
        <w:rPr>
          <w:rFonts w:eastAsiaTheme="minorEastAsia" w:cs="Times New Roman"/>
        </w:rPr>
        <w:t xml:space="preserve">) consists of eight age classes. </w:t>
      </w:r>
      <w:r w:rsidR="00982848">
        <w:rPr>
          <w:rFonts w:eastAsiaTheme="minorEastAsia" w:cs="Times New Roman"/>
        </w:rPr>
        <w:t>Under models A4 and A10, the parent survival rate was omitted in fertility rate so that</w:t>
      </w:r>
      <w:r>
        <w:rPr>
          <w:rFonts w:eastAsiaTheme="minorEastAsia" w:cs="Times New Roman"/>
        </w:rPr>
        <w:t xml:space="preserve"> adult stage and the last age class of subadult stage</w:t>
      </w:r>
      <w:r w:rsidR="007F3C3B">
        <w:rPr>
          <w:rFonts w:eastAsiaTheme="minorEastAsia" w:cs="Times New Roman"/>
        </w:rPr>
        <w:t xml:space="preserve"> have positive fertility rate</w:t>
      </w:r>
      <w:r>
        <w:rPr>
          <w:rFonts w:eastAsiaTheme="minorEastAsia" w:cs="Times New Roman"/>
        </w:rPr>
        <w:t xml:space="preserve"> </w:t>
      </w:r>
      <w:r w:rsidR="00780B3A" w:rsidRPr="00CA1C8B">
        <w:rPr>
          <w:noProof/>
          <w:position w:val="-12"/>
        </w:rPr>
        <w:object w:dxaOrig="1180" w:dyaOrig="460" w14:anchorId="2DC140D5">
          <v:shape id="_x0000_i1062" type="#_x0000_t75" alt="" style="width:59pt;height:23pt;mso-width-percent:0;mso-height-percent:0;mso-width-percent:0;mso-height-percent:0" o:ole="">
            <v:imagedata r:id="rId143" o:title=""/>
          </v:shape>
          <o:OLEObject Type="Embed" ProgID="Equation.DSMT4" ShapeID="_x0000_i1062" DrawAspect="Content" ObjectID="_1596972859" r:id="rId144"/>
        </w:object>
      </w:r>
      <w:r>
        <w:t xml:space="preserve">where </w:t>
      </w:r>
      <w:r w:rsidR="00780B3A" w:rsidRPr="0026485F">
        <w:rPr>
          <w:noProof/>
          <w:position w:val="-6"/>
        </w:rPr>
        <w:object w:dxaOrig="139" w:dyaOrig="260" w14:anchorId="694EB454">
          <v:shape id="_x0000_i1061" type="#_x0000_t75" alt="" style="width:7.1pt;height:13pt;mso-width-percent:0;mso-height-percent:0;mso-width-percent:0;mso-height-percent:0" o:ole="">
            <v:imagedata r:id="rId145" o:title=""/>
          </v:shape>
          <o:OLEObject Type="Embed" ProgID="Equation.DSMT4" ShapeID="_x0000_i1061" DrawAspect="Content" ObjectID="_1596972860" r:id="rId146"/>
        </w:object>
      </w:r>
      <w:r>
        <w:t xml:space="preserve"> denotes the age class of parents reproducing. </w:t>
      </w:r>
      <w:r w:rsidR="00982848">
        <w:t>Under models A5 and A11, the fertility rate of the last age class of subadult was omitted so that only the last</w:t>
      </w:r>
      <w:r w:rsidR="007F3C3B">
        <w:t xml:space="preserve"> age class has fertility rate</w:t>
      </w:r>
      <w:r w:rsidR="00780B3A" w:rsidRPr="00CA1C8B">
        <w:rPr>
          <w:noProof/>
          <w:position w:val="-12"/>
        </w:rPr>
        <w:object w:dxaOrig="1180" w:dyaOrig="460" w14:anchorId="7FEB00D0">
          <v:shape id="_x0000_i1060" type="#_x0000_t75" alt="" style="width:59pt;height:23pt;mso-width-percent:0;mso-height-percent:0;mso-width-percent:0;mso-height-percent:0" o:ole="">
            <v:imagedata r:id="rId143" o:title=""/>
          </v:shape>
          <o:OLEObject Type="Embed" ProgID="Equation.DSMT4" ShapeID="_x0000_i1060" DrawAspect="Content" ObjectID="_1596972861" r:id="rId147"/>
        </w:object>
      </w:r>
      <w:r w:rsidR="00982848">
        <w:t xml:space="preserve">. Finally, under models A6 and A12, both adult stage and the last age class of subadult stage </w:t>
      </w:r>
      <w:r w:rsidR="007F3C3B">
        <w:t xml:space="preserve">have </w:t>
      </w:r>
      <w:r w:rsidR="00776102">
        <w:t>fertility</w:t>
      </w:r>
      <w:r w:rsidR="007F3C3B">
        <w:t xml:space="preserve"> rate</w:t>
      </w:r>
      <w:r w:rsidR="00982848">
        <w:t xml:space="preserve"> </w:t>
      </w:r>
      <w:r w:rsidR="00780B3A" w:rsidRPr="00CA1C8B">
        <w:rPr>
          <w:noProof/>
          <w:position w:val="-12"/>
        </w:rPr>
        <w:object w:dxaOrig="1180" w:dyaOrig="460" w14:anchorId="44545CA6">
          <v:shape id="_x0000_i1059" type="#_x0000_t75" alt="" style="width:59pt;height:23pt;mso-width-percent:0;mso-height-percent:0;mso-width-percent:0;mso-height-percent:0" o:ole="">
            <v:imagedata r:id="rId143" o:title=""/>
          </v:shape>
          <o:OLEObject Type="Embed" ProgID="Equation.DSMT4" ShapeID="_x0000_i1059" DrawAspect="Content" ObjectID="_1596972862" r:id="rId148"/>
        </w:object>
      </w:r>
      <w:r w:rsidR="00982848">
        <w:t>.</w:t>
      </w:r>
    </w:p>
    <w:p w14:paraId="74C91C76" w14:textId="6597F0F6" w:rsidR="00D46828" w:rsidRDefault="007B563B" w:rsidP="00AE4B0F">
      <w:pPr>
        <w:ind w:firstLine="720"/>
        <w:rPr>
          <w:rFonts w:eastAsiaTheme="minorEastAsia" w:cstheme="majorHAnsi"/>
        </w:rPr>
      </w:pPr>
      <w:r w:rsidRPr="00C45DF0">
        <w:rPr>
          <w:rFonts w:eastAsiaTheme="minorEastAsia" w:cstheme="majorHAnsi"/>
        </w:rPr>
        <w:t>In total</w:t>
      </w:r>
      <w:r w:rsidR="00952888" w:rsidRPr="00C45DF0">
        <w:rPr>
          <w:rFonts w:eastAsiaTheme="minorEastAsia" w:cstheme="majorHAnsi"/>
        </w:rPr>
        <w:t>,</w:t>
      </w:r>
      <w:r w:rsidRPr="00C45DF0">
        <w:rPr>
          <w:rFonts w:eastAsiaTheme="minorEastAsia" w:cstheme="majorHAnsi"/>
        </w:rPr>
        <w:t xml:space="preserve"> </w:t>
      </w:r>
      <w:r w:rsidR="00982848">
        <w:rPr>
          <w:rFonts w:eastAsiaTheme="minorEastAsia" w:cstheme="majorHAnsi"/>
        </w:rPr>
        <w:t>twelve</w:t>
      </w:r>
      <w:r w:rsidR="00982848" w:rsidRPr="00C45DF0">
        <w:rPr>
          <w:rFonts w:eastAsiaTheme="minorEastAsia" w:cstheme="majorHAnsi"/>
        </w:rPr>
        <w:t xml:space="preserve"> </w:t>
      </w:r>
      <w:r w:rsidRPr="00C45DF0">
        <w:rPr>
          <w:rFonts w:eastAsiaTheme="minorEastAsia" w:cstheme="majorHAnsi"/>
        </w:rPr>
        <w:t xml:space="preserve">models were constructed with </w:t>
      </w:r>
      <w:r w:rsidR="00AE4B0F">
        <w:rPr>
          <w:rFonts w:eastAsiaTheme="minorEastAsia" w:cstheme="majorHAnsi"/>
        </w:rPr>
        <w:t>A</w:t>
      </w:r>
      <w:r w:rsidRPr="00C45DF0">
        <w:rPr>
          <w:rFonts w:eastAsiaTheme="minorEastAsia" w:cstheme="majorHAnsi"/>
        </w:rPr>
        <w:t>1</w:t>
      </w:r>
      <w:r w:rsidR="00982848">
        <w:rPr>
          <w:rFonts w:eastAsiaTheme="minorEastAsia" w:cstheme="majorHAnsi"/>
        </w:rPr>
        <w:t>-</w:t>
      </w:r>
      <w:r w:rsidR="00AE4B0F">
        <w:rPr>
          <w:rFonts w:eastAsiaTheme="minorEastAsia" w:cstheme="majorHAnsi"/>
        </w:rPr>
        <w:t>A</w:t>
      </w:r>
      <w:r w:rsidR="00982848">
        <w:rPr>
          <w:rFonts w:eastAsiaTheme="minorEastAsia" w:cstheme="majorHAnsi"/>
        </w:rPr>
        <w:t>6</w:t>
      </w:r>
      <w:r w:rsidRPr="00C45DF0">
        <w:rPr>
          <w:rFonts w:eastAsiaTheme="minorEastAsia" w:cstheme="majorHAnsi"/>
        </w:rPr>
        <w:t xml:space="preserve"> corresponding to the </w:t>
      </w:r>
      <w:r w:rsidR="00254DE4">
        <w:rPr>
          <w:rFonts w:eastAsiaTheme="minorEastAsia" w:cstheme="majorHAnsi"/>
        </w:rPr>
        <w:t>norther</w:t>
      </w:r>
      <w:r w:rsidR="006E4690">
        <w:rPr>
          <w:rFonts w:eastAsiaTheme="minorEastAsia" w:cstheme="majorHAnsi"/>
        </w:rPr>
        <w:t>n</w:t>
      </w:r>
      <w:r w:rsidR="00254DE4">
        <w:rPr>
          <w:rFonts w:eastAsiaTheme="minorEastAsia" w:cstheme="majorHAnsi"/>
        </w:rPr>
        <w:t xml:space="preserve"> p</w:t>
      </w:r>
      <w:r w:rsidRPr="00C45DF0">
        <w:rPr>
          <w:rFonts w:eastAsiaTheme="minorEastAsia" w:cstheme="majorHAnsi"/>
        </w:rPr>
        <w:t xml:space="preserve">opulation and </w:t>
      </w:r>
      <w:r w:rsidR="00AE4B0F">
        <w:rPr>
          <w:rFonts w:eastAsiaTheme="minorEastAsia" w:cstheme="majorHAnsi"/>
        </w:rPr>
        <w:t>A</w:t>
      </w:r>
      <w:r w:rsidR="00982848">
        <w:rPr>
          <w:rFonts w:eastAsiaTheme="minorEastAsia" w:cstheme="majorHAnsi"/>
        </w:rPr>
        <w:t>7-</w:t>
      </w:r>
      <w:r w:rsidR="00AE4B0F">
        <w:rPr>
          <w:rFonts w:eastAsiaTheme="minorEastAsia" w:cstheme="majorHAnsi"/>
        </w:rPr>
        <w:t>A</w:t>
      </w:r>
      <w:r w:rsidR="00982848">
        <w:rPr>
          <w:rFonts w:eastAsiaTheme="minorEastAsia" w:cstheme="majorHAnsi"/>
        </w:rPr>
        <w:t>12</w:t>
      </w:r>
      <w:r w:rsidRPr="00C45DF0">
        <w:rPr>
          <w:rFonts w:eastAsiaTheme="minorEastAsia" w:cstheme="majorHAnsi"/>
        </w:rPr>
        <w:t xml:space="preserve"> corresponding to the </w:t>
      </w:r>
      <w:r w:rsidR="00254DE4">
        <w:rPr>
          <w:rFonts w:eastAsiaTheme="minorEastAsia" w:cstheme="majorHAnsi"/>
        </w:rPr>
        <w:t>s</w:t>
      </w:r>
      <w:r w:rsidRPr="00C45DF0">
        <w:rPr>
          <w:rFonts w:eastAsiaTheme="minorEastAsia" w:cstheme="majorHAnsi"/>
        </w:rPr>
        <w:t xml:space="preserve">outhern </w:t>
      </w:r>
      <w:r w:rsidR="00254DE4">
        <w:rPr>
          <w:rFonts w:eastAsiaTheme="minorEastAsia" w:cstheme="majorHAnsi"/>
        </w:rPr>
        <w:t>p</w:t>
      </w:r>
      <w:r w:rsidRPr="00C45DF0">
        <w:rPr>
          <w:rFonts w:eastAsiaTheme="minorEastAsia" w:cstheme="majorHAnsi"/>
        </w:rPr>
        <w:t xml:space="preserve">opulation. </w:t>
      </w:r>
      <w:r w:rsidR="007D1804">
        <w:rPr>
          <w:rFonts w:eastAsiaTheme="minorEastAsia" w:cstheme="majorHAnsi"/>
        </w:rPr>
        <w:t>Elements of the population matrices</w:t>
      </w:r>
      <w:r w:rsidR="00982848">
        <w:rPr>
          <w:rFonts w:eastAsiaTheme="minorEastAsia" w:cstheme="majorHAnsi"/>
        </w:rPr>
        <w:t xml:space="preserve"> for the six stage</w:t>
      </w:r>
      <w:r w:rsidR="00D864B6">
        <w:rPr>
          <w:rFonts w:eastAsiaTheme="minorEastAsia" w:cstheme="majorHAnsi"/>
        </w:rPr>
        <w:t>-</w:t>
      </w:r>
      <w:r w:rsidR="00982848">
        <w:rPr>
          <w:rFonts w:eastAsiaTheme="minorEastAsia" w:cstheme="majorHAnsi"/>
        </w:rPr>
        <w:t>structured populations</w:t>
      </w:r>
      <w:r w:rsidR="007D1804">
        <w:rPr>
          <w:rFonts w:eastAsiaTheme="minorEastAsia" w:cstheme="majorHAnsi"/>
        </w:rPr>
        <w:t xml:space="preserve"> are shown in Table </w:t>
      </w:r>
      <w:r w:rsidR="001F7AC1">
        <w:rPr>
          <w:rFonts w:eastAsiaTheme="minorEastAsia" w:cstheme="majorHAnsi"/>
        </w:rPr>
        <w:t>A</w:t>
      </w:r>
      <w:r w:rsidR="007D1804">
        <w:rPr>
          <w:rFonts w:eastAsiaTheme="minorEastAsia" w:cstheme="majorHAnsi"/>
        </w:rPr>
        <w:t xml:space="preserve">4. </w:t>
      </w:r>
    </w:p>
    <w:p w14:paraId="665CD9C3" w14:textId="308F5F9E" w:rsidR="007F3C3B" w:rsidRDefault="007F3C3B" w:rsidP="007F3C3B">
      <w:pPr>
        <w:ind w:firstLine="720"/>
      </w:pPr>
      <w:r>
        <w:lastRenderedPageBreak/>
        <w:t xml:space="preserve">Using the twelve population matrices, asymptotic population </w:t>
      </w:r>
      <w:r w:rsidR="001F7AC1">
        <w:t>growth rate λ (Figure A</w:t>
      </w:r>
      <w:r w:rsidR="00EE5BA3">
        <w:t>.</w:t>
      </w:r>
      <w:r>
        <w:t>8), sta</w:t>
      </w:r>
      <w:r w:rsidR="001F7AC1">
        <w:t>ble stage distribution (Figure A</w:t>
      </w:r>
      <w:r w:rsidR="00EE5BA3">
        <w:t>.</w:t>
      </w:r>
      <w:r>
        <w:t>9), reproductive value (Figure</w:t>
      </w:r>
      <w:r w:rsidR="001F7AC1">
        <w:t xml:space="preserve"> </w:t>
      </w:r>
      <w:r w:rsidR="00EE5BA3">
        <w:t>A.</w:t>
      </w:r>
      <w:r w:rsidR="001F7AC1">
        <w:t>10), the sensitivity (Figure A</w:t>
      </w:r>
      <w:r w:rsidR="00EE5BA3">
        <w:t>.</w:t>
      </w:r>
      <w:r w:rsidR="001F7AC1">
        <w:t>11 &amp; A</w:t>
      </w:r>
      <w:r w:rsidR="00EE5BA3">
        <w:t>.</w:t>
      </w:r>
      <w:r w:rsidR="001F7AC1">
        <w:t>12) and elasticity (Figure A</w:t>
      </w:r>
      <w:r w:rsidR="00EE5BA3">
        <w:t>.</w:t>
      </w:r>
      <w:r>
        <w:t>13 &amp; A</w:t>
      </w:r>
      <w:r w:rsidR="00EE5BA3">
        <w:t>.</w:t>
      </w:r>
      <w:r>
        <w:t>14) of the population growth rate to stage specific survival rate and fecundity (</w:t>
      </w:r>
      <w:r w:rsidRPr="000D3B1E">
        <w:rPr>
          <w:rFonts w:ascii="Times New Roman" w:hAnsi="Times New Roman" w:cs="Times New Roman"/>
          <w:i/>
        </w:rPr>
        <w:t>f</w:t>
      </w:r>
      <w:r>
        <w:t>), damping</w:t>
      </w:r>
      <w:r w:rsidR="001F7AC1">
        <w:t xml:space="preserve"> ratio (Figure A</w:t>
      </w:r>
      <w:r w:rsidR="00EE5BA3">
        <w:t>.</w:t>
      </w:r>
      <w:r>
        <w:t xml:space="preserve">15), and generation time (Figure </w:t>
      </w:r>
      <w:r w:rsidR="00EE5BA3">
        <w:t>A.</w:t>
      </w:r>
      <w:r>
        <w:t>16) were calculated. To obtain</w:t>
      </w:r>
      <w:r w:rsidRPr="00076E79">
        <w:t xml:space="preserve"> λ</w:t>
      </w:r>
      <w:r>
        <w:t xml:space="preserve"> under A3 and A9 using the iterative method, initial </w:t>
      </w:r>
      <w:r w:rsidRPr="00076E79">
        <w:t>λ</w:t>
      </w:r>
      <w:r>
        <w:t xml:space="preserve"> was set to 1. Reproductive values for all models were scaled so that the reproductive value of the hatchling stage is 1. For calculating the stable stage distribution and sensitivity under A4-A6 and A10-A12 for the hatchling and subadult stages, corresponding values for age-classes were summed. Similarly, reproductive values for these stages under A4-A6 and A10-A12 </w:t>
      </w:r>
      <w:r w:rsidR="00D864B6">
        <w:t>were calculated by taking</w:t>
      </w:r>
      <w:r>
        <w:t xml:space="preserve"> the weighted mean of reproductive values for corresponding age classes, where the weight is given by their stable stage distribution. For calculating the sensitivity of lambda under all stage-structured models (i.e. except A4-A6 and A10-A12), numerical differentiation was used because juvenile survival</w:t>
      </w:r>
      <w:r w:rsidR="00780B3A" w:rsidRPr="004D27EC">
        <w:rPr>
          <w:noProof/>
          <w:position w:val="-12"/>
        </w:rPr>
        <w:object w:dxaOrig="300" w:dyaOrig="360" w14:anchorId="586F7C5E">
          <v:shape id="_x0000_i1058" type="#_x0000_t75" alt="" style="width:14.75pt;height:18.3pt;mso-width-percent:0;mso-height-percent:0;mso-width-percent:0;mso-height-percent:0" o:ole="">
            <v:imagedata r:id="rId62" o:title=""/>
          </v:shape>
          <o:OLEObject Type="Embed" ProgID="Equation.DSMT4" ShapeID="_x0000_i1058" DrawAspect="Content" ObjectID="_1596972863" r:id="rId149"/>
        </w:object>
      </w:r>
      <w:r>
        <w:t xml:space="preserve"> appears in multiple elements of these matrices, and λ appears in multiple elements under A3 and A9. In this study, generation time was defined as the mean age of mothers and calculated using the formula in </w:t>
      </w:r>
      <w:proofErr w:type="spellStart"/>
      <w:r>
        <w:t>Bienvenu</w:t>
      </w:r>
      <w:proofErr w:type="spellEnd"/>
      <w:r>
        <w:t xml:space="preserve"> and Legendre (2015). </w:t>
      </w:r>
    </w:p>
    <w:p w14:paraId="0A7DCD12" w14:textId="77777777" w:rsidR="00DB6104" w:rsidRDefault="00DB6104" w:rsidP="007F3C3B">
      <w:pPr>
        <w:ind w:firstLine="720"/>
      </w:pPr>
    </w:p>
    <w:p w14:paraId="0A3441CE" w14:textId="2A620EB5" w:rsidR="007F3C3B" w:rsidRDefault="00E43ED3" w:rsidP="00AE4B0F">
      <w:pPr>
        <w:ind w:firstLine="720"/>
        <w:rPr>
          <w:rFonts w:eastAsiaTheme="minorEastAsia" w:cstheme="majorHAnsi"/>
        </w:rPr>
      </w:pPr>
      <w:r>
        <w:rPr>
          <w:rFonts w:eastAsiaTheme="minorEastAsia" w:cstheme="majorHAnsi"/>
          <w:noProof/>
          <w:lang w:eastAsia="ja-JP"/>
        </w:rPr>
        <mc:AlternateContent>
          <mc:Choice Requires="wps">
            <w:drawing>
              <wp:anchor distT="0" distB="0" distL="114300" distR="114300" simplePos="0" relativeHeight="251669504" behindDoc="0" locked="0" layoutInCell="1" allowOverlap="1" wp14:anchorId="0EDB0AA7" wp14:editId="23FE6C1B">
                <wp:simplePos x="0" y="0"/>
                <wp:positionH relativeFrom="column">
                  <wp:posOffset>43891</wp:posOffset>
                </wp:positionH>
                <wp:positionV relativeFrom="paragraph">
                  <wp:posOffset>269240</wp:posOffset>
                </wp:positionV>
                <wp:extent cx="5903367" cy="3533242"/>
                <wp:effectExtent l="0" t="0" r="2540" b="0"/>
                <wp:wrapNone/>
                <wp:docPr id="26" name="Text Box 26"/>
                <wp:cNvGraphicFramePr/>
                <a:graphic xmlns:a="http://schemas.openxmlformats.org/drawingml/2006/main">
                  <a:graphicData uri="http://schemas.microsoft.com/office/word/2010/wordprocessingShape">
                    <wps:wsp>
                      <wps:cNvSpPr txBox="1"/>
                      <wps:spPr>
                        <a:xfrm>
                          <a:off x="0" y="0"/>
                          <a:ext cx="5903367" cy="3533242"/>
                        </a:xfrm>
                        <a:prstGeom prst="rect">
                          <a:avLst/>
                        </a:prstGeom>
                        <a:solidFill>
                          <a:schemeClr val="lt1"/>
                        </a:solidFill>
                        <a:ln w="6350">
                          <a:noFill/>
                        </a:ln>
                      </wps:spPr>
                      <wps:txbx>
                        <w:txbxContent>
                          <w:p w14:paraId="6CF079D2" w14:textId="77777777" w:rsidR="00DD313A" w:rsidRDefault="00DD313A" w:rsidP="00E43ED3">
                            <w:pPr>
                              <w:keepNext/>
                              <w:jc w:val="center"/>
                            </w:pPr>
                            <w:r w:rsidRPr="00A519EA">
                              <w:rPr>
                                <w:rFonts w:asciiTheme="majorHAnsi" w:eastAsiaTheme="minorEastAsia" w:hAnsiTheme="majorHAnsi" w:cstheme="majorHAnsi"/>
                                <w:noProof/>
                                <w:szCs w:val="26"/>
                                <w:lang w:eastAsia="ja-JP"/>
                              </w:rPr>
                              <w:drawing>
                                <wp:inline distT="0" distB="0" distL="0" distR="0" wp14:anchorId="696158CD" wp14:editId="0D92DB63">
                                  <wp:extent cx="2981579" cy="3900801"/>
                                  <wp:effectExtent l="0" t="2222" r="7302" b="7303"/>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0" cstate="print">
                                            <a:extLst>
                                              <a:ext uri="{28A0092B-C50C-407E-A947-70E740481C1C}">
                                                <a14:useLocalDpi xmlns:a14="http://schemas.microsoft.com/office/drawing/2010/main" val="0"/>
                                              </a:ext>
                                            </a:extLst>
                                          </a:blip>
                                          <a:stretch>
                                            <a:fillRect/>
                                          </a:stretch>
                                        </pic:blipFill>
                                        <pic:spPr bwMode="auto">
                                          <a:xfrm rot="5400000">
                                            <a:off x="0" y="0"/>
                                            <a:ext cx="2988332" cy="3909636"/>
                                          </a:xfrm>
                                          <a:prstGeom prst="rect">
                                            <a:avLst/>
                                          </a:prstGeom>
                                          <a:noFill/>
                                          <a:ln>
                                            <a:noFill/>
                                          </a:ln>
                                        </pic:spPr>
                                      </pic:pic>
                                    </a:graphicData>
                                  </a:graphic>
                                </wp:inline>
                              </w:drawing>
                            </w:r>
                          </w:p>
                          <w:p w14:paraId="607E53CA" w14:textId="0753FEA1" w:rsidR="00DD313A" w:rsidRPr="00E43ED3" w:rsidRDefault="00DD313A" w:rsidP="00E43ED3">
                            <w:pPr>
                              <w:pStyle w:val="Caption"/>
                              <w:jc w:val="center"/>
                              <w:rPr>
                                <w:rFonts w:asciiTheme="majorHAnsi" w:hAnsiTheme="majorHAnsi" w:cstheme="majorHAnsi"/>
                                <w:color w:val="auto"/>
                                <w:sz w:val="22"/>
                                <w:szCs w:val="22"/>
                              </w:rPr>
                            </w:pPr>
                            <w:r w:rsidRPr="00E43ED3">
                              <w:rPr>
                                <w:color w:val="auto"/>
                                <w:sz w:val="22"/>
                                <w:szCs w:val="22"/>
                              </w:rPr>
                              <w:t xml:space="preserve">Figure </w:t>
                            </w:r>
                            <w:r w:rsidR="001F7AC1">
                              <w:rPr>
                                <w:color w:val="auto"/>
                                <w:sz w:val="22"/>
                                <w:szCs w:val="22"/>
                              </w:rPr>
                              <w:t>A</w:t>
                            </w:r>
                            <w:r w:rsidR="00EE5BA3">
                              <w:rPr>
                                <w:color w:val="auto"/>
                                <w:sz w:val="22"/>
                                <w:szCs w:val="22"/>
                              </w:rPr>
                              <w:t>.</w:t>
                            </w:r>
                            <w:r w:rsidRPr="00E43ED3">
                              <w:rPr>
                                <w:noProof/>
                                <w:color w:val="auto"/>
                                <w:sz w:val="22"/>
                                <w:szCs w:val="22"/>
                              </w:rPr>
                              <w:fldChar w:fldCharType="begin"/>
                            </w:r>
                            <w:r w:rsidRPr="00E43ED3">
                              <w:rPr>
                                <w:noProof/>
                                <w:color w:val="auto"/>
                                <w:sz w:val="22"/>
                                <w:szCs w:val="22"/>
                              </w:rPr>
                              <w:instrText xml:space="preserve"> SEQ Figure \* ARABIC </w:instrText>
                            </w:r>
                            <w:r w:rsidRPr="00E43ED3">
                              <w:rPr>
                                <w:noProof/>
                                <w:color w:val="auto"/>
                                <w:sz w:val="22"/>
                                <w:szCs w:val="22"/>
                              </w:rPr>
                              <w:fldChar w:fldCharType="separate"/>
                            </w:r>
                            <w:r w:rsidRPr="00E43ED3">
                              <w:rPr>
                                <w:noProof/>
                                <w:color w:val="auto"/>
                                <w:sz w:val="22"/>
                                <w:szCs w:val="22"/>
                              </w:rPr>
                              <w:t>8</w:t>
                            </w:r>
                            <w:r w:rsidRPr="00E43ED3">
                              <w:rPr>
                                <w:noProof/>
                                <w:color w:val="auto"/>
                                <w:sz w:val="22"/>
                                <w:szCs w:val="22"/>
                              </w:rPr>
                              <w:fldChar w:fldCharType="end"/>
                            </w:r>
                            <w:r w:rsidRPr="00E43ED3">
                              <w:rPr>
                                <w:color w:val="auto"/>
                                <w:sz w:val="22"/>
                                <w:szCs w:val="22"/>
                              </w:rPr>
                              <w:t xml:space="preserve"> Asymptotic population growth rates of populations under A1-A12.</w:t>
                            </w:r>
                          </w:p>
                          <w:p w14:paraId="048FC4E7" w14:textId="77777777" w:rsidR="00DD313A" w:rsidRDefault="00DD31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DB0AA7" id="Text Box 26" o:spid="_x0000_s1034" type="#_x0000_t202" style="position:absolute;left:0;text-align:left;margin-left:3.45pt;margin-top:21.2pt;width:464.85pt;height:278.2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" fillcolor="white [3201]" stroked="f" strokeweight=".5pt">
                <v:textbox>
                  <w:txbxContent>
                    <w:p w14:paraId="6CF079D2" w14:textId="77777777" w:rsidR="00DD313A" w:rsidRDefault="00DD313A" w:rsidP="00E43ED3">
                      <w:pPr>
                        <w:keepNext/>
                        <w:jc w:val="center"/>
                      </w:pPr>
                      <w:r w:rsidRPr="00A519EA">
                        <w:rPr>
                          <w:rFonts w:asciiTheme="majorHAnsi" w:eastAsiaTheme="minorEastAsia" w:hAnsiTheme="majorHAnsi" w:cstheme="majorHAnsi"/>
                          <w:noProof/>
                          <w:szCs w:val="26"/>
                          <w:lang w:eastAsia="ja-JP"/>
                        </w:rPr>
                        <w:drawing>
                          <wp:inline distT="0" distB="0" distL="0" distR="0" wp14:anchorId="696158CD" wp14:editId="0D92DB63">
                            <wp:extent cx="2981579" cy="3900801"/>
                            <wp:effectExtent l="0" t="2222" r="7302" b="7303"/>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0" cstate="print">
                                      <a:extLst>
                                        <a:ext uri="{28A0092B-C50C-407E-A947-70E740481C1C}">
                                          <a14:useLocalDpi xmlns:a14="http://schemas.microsoft.com/office/drawing/2010/main" val="0"/>
                                        </a:ext>
                                      </a:extLst>
                                    </a:blip>
                                    <a:stretch>
                                      <a:fillRect/>
                                    </a:stretch>
                                  </pic:blipFill>
                                  <pic:spPr bwMode="auto">
                                    <a:xfrm rot="5400000">
                                      <a:off x="0" y="0"/>
                                      <a:ext cx="2988332" cy="3909636"/>
                                    </a:xfrm>
                                    <a:prstGeom prst="rect">
                                      <a:avLst/>
                                    </a:prstGeom>
                                    <a:noFill/>
                                    <a:ln>
                                      <a:noFill/>
                                    </a:ln>
                                  </pic:spPr>
                                </pic:pic>
                              </a:graphicData>
                            </a:graphic>
                          </wp:inline>
                        </w:drawing>
                      </w:r>
                    </w:p>
                    <w:p w14:paraId="607E53CA" w14:textId="0753FEA1" w:rsidR="00DD313A" w:rsidRPr="00E43ED3" w:rsidRDefault="00DD313A" w:rsidP="00E43ED3">
                      <w:pPr>
                        <w:pStyle w:val="Caption"/>
                        <w:jc w:val="center"/>
                        <w:rPr>
                          <w:rFonts w:asciiTheme="majorHAnsi" w:hAnsiTheme="majorHAnsi" w:cstheme="majorHAnsi"/>
                          <w:color w:val="auto"/>
                          <w:sz w:val="22"/>
                          <w:szCs w:val="22"/>
                        </w:rPr>
                      </w:pPr>
                      <w:r w:rsidRPr="00E43ED3">
                        <w:rPr>
                          <w:color w:val="auto"/>
                          <w:sz w:val="22"/>
                          <w:szCs w:val="22"/>
                        </w:rPr>
                        <w:t xml:space="preserve">Figure </w:t>
                      </w:r>
                      <w:r w:rsidR="001F7AC1">
                        <w:rPr>
                          <w:color w:val="auto"/>
                          <w:sz w:val="22"/>
                          <w:szCs w:val="22"/>
                        </w:rPr>
                        <w:t>A</w:t>
                      </w:r>
                      <w:r w:rsidR="00EE5BA3">
                        <w:rPr>
                          <w:color w:val="auto"/>
                          <w:sz w:val="22"/>
                          <w:szCs w:val="22"/>
                        </w:rPr>
                        <w:t>.</w:t>
                      </w:r>
                      <w:r w:rsidRPr="00E43ED3">
                        <w:rPr>
                          <w:noProof/>
                          <w:color w:val="auto"/>
                          <w:sz w:val="22"/>
                          <w:szCs w:val="22"/>
                        </w:rPr>
                        <w:fldChar w:fldCharType="begin"/>
                      </w:r>
                      <w:r w:rsidRPr="00E43ED3">
                        <w:rPr>
                          <w:noProof/>
                          <w:color w:val="auto"/>
                          <w:sz w:val="22"/>
                          <w:szCs w:val="22"/>
                        </w:rPr>
                        <w:instrText xml:space="preserve"> SEQ Figure \* ARABIC </w:instrText>
                      </w:r>
                      <w:r w:rsidRPr="00E43ED3">
                        <w:rPr>
                          <w:noProof/>
                          <w:color w:val="auto"/>
                          <w:sz w:val="22"/>
                          <w:szCs w:val="22"/>
                        </w:rPr>
                        <w:fldChar w:fldCharType="separate"/>
                      </w:r>
                      <w:r w:rsidRPr="00E43ED3">
                        <w:rPr>
                          <w:noProof/>
                          <w:color w:val="auto"/>
                          <w:sz w:val="22"/>
                          <w:szCs w:val="22"/>
                        </w:rPr>
                        <w:t>8</w:t>
                      </w:r>
                      <w:r w:rsidRPr="00E43ED3">
                        <w:rPr>
                          <w:noProof/>
                          <w:color w:val="auto"/>
                          <w:sz w:val="22"/>
                          <w:szCs w:val="22"/>
                        </w:rPr>
                        <w:fldChar w:fldCharType="end"/>
                      </w:r>
                      <w:r w:rsidRPr="00E43ED3">
                        <w:rPr>
                          <w:color w:val="auto"/>
                          <w:sz w:val="22"/>
                          <w:szCs w:val="22"/>
                        </w:rPr>
                        <w:t xml:space="preserve"> Asymptotic population growth rates of populations under A1-A12.</w:t>
                      </w:r>
                    </w:p>
                    <w:p w14:paraId="048FC4E7" w14:textId="77777777" w:rsidR="00DD313A" w:rsidRDefault="00DD313A"/>
                  </w:txbxContent>
                </v:textbox>
              </v:shape>
            </w:pict>
          </mc:Fallback>
        </mc:AlternateContent>
      </w:r>
    </w:p>
    <w:p w14:paraId="6255C989" w14:textId="77777777" w:rsidR="00D46828" w:rsidRDefault="00D46828" w:rsidP="00D46828">
      <w:r>
        <w:br w:type="page"/>
      </w:r>
    </w:p>
    <w:p w14:paraId="1021718D" w14:textId="77777777" w:rsidR="00D46828" w:rsidRDefault="00D46828" w:rsidP="00D46828">
      <w:pPr>
        <w:rPr>
          <w:rFonts w:eastAsiaTheme="minorEastAsia" w:cstheme="majorHAnsi"/>
        </w:rPr>
        <w:sectPr w:rsidR="00D46828" w:rsidSect="00A4635A">
          <w:pgSz w:w="12240" w:h="15840"/>
          <w:pgMar w:top="1440" w:right="1440" w:bottom="1440" w:left="1440" w:header="720" w:footer="720" w:gutter="0"/>
          <w:cols w:space="720"/>
          <w:docGrid w:linePitch="360"/>
        </w:sectPr>
      </w:pPr>
    </w:p>
    <w:p w14:paraId="6E0DED76" w14:textId="3C5C0BE1" w:rsidR="007D1804" w:rsidRPr="007F3C3B" w:rsidRDefault="007D1804" w:rsidP="00D864B6">
      <w:pPr>
        <w:pStyle w:val="Caption"/>
        <w:keepNext/>
        <w:jc w:val="center"/>
        <w:rPr>
          <w:color w:val="auto"/>
          <w:sz w:val="22"/>
          <w:szCs w:val="22"/>
        </w:rPr>
      </w:pPr>
      <w:r w:rsidRPr="007F3C3B">
        <w:rPr>
          <w:color w:val="auto"/>
          <w:sz w:val="22"/>
          <w:szCs w:val="22"/>
        </w:rPr>
        <w:lastRenderedPageBreak/>
        <w:t xml:space="preserve">Table </w:t>
      </w:r>
      <w:r w:rsidR="001F7AC1">
        <w:rPr>
          <w:color w:val="auto"/>
          <w:sz w:val="22"/>
          <w:szCs w:val="22"/>
        </w:rPr>
        <w:t>A</w:t>
      </w:r>
      <w:r w:rsidR="00EE5BA3">
        <w:rPr>
          <w:color w:val="auto"/>
          <w:sz w:val="22"/>
          <w:szCs w:val="22"/>
        </w:rPr>
        <w:t>.</w:t>
      </w:r>
      <w:r w:rsidR="00A4635A">
        <w:rPr>
          <w:noProof/>
          <w:color w:val="auto"/>
          <w:sz w:val="22"/>
          <w:szCs w:val="22"/>
        </w:rPr>
        <w:t>5</w:t>
      </w:r>
      <w:r w:rsidRPr="007F3C3B">
        <w:rPr>
          <w:color w:val="auto"/>
          <w:sz w:val="22"/>
          <w:szCs w:val="22"/>
        </w:rPr>
        <w:t xml:space="preserve">. Elements of matrix population models for northern and southern alligator populations. Values are rounded values. To obtain exact values used in calculations, insert the parameter values in Table </w:t>
      </w:r>
      <w:r w:rsidR="002F07A7" w:rsidRPr="007F3C3B">
        <w:rPr>
          <w:color w:val="auto"/>
          <w:sz w:val="22"/>
          <w:szCs w:val="22"/>
        </w:rPr>
        <w:t>S</w:t>
      </w:r>
      <w:r w:rsidRPr="007F3C3B">
        <w:rPr>
          <w:color w:val="auto"/>
          <w:sz w:val="22"/>
          <w:szCs w:val="22"/>
        </w:rPr>
        <w:t>3 into the notations shown in this table.</w:t>
      </w:r>
    </w:p>
    <w:tbl>
      <w:tblPr>
        <w:tblStyle w:val="TableGrid"/>
        <w:tblW w:w="0" w:type="auto"/>
        <w:jc w:val="center"/>
        <w:tblLayout w:type="fixed"/>
        <w:tblLook w:val="04A0" w:firstRow="1" w:lastRow="0" w:firstColumn="1" w:lastColumn="0" w:noHBand="0" w:noVBand="1"/>
      </w:tblPr>
      <w:tblGrid>
        <w:gridCol w:w="958"/>
        <w:gridCol w:w="837"/>
        <w:gridCol w:w="810"/>
        <w:gridCol w:w="1080"/>
        <w:gridCol w:w="810"/>
        <w:gridCol w:w="900"/>
        <w:gridCol w:w="1620"/>
        <w:gridCol w:w="900"/>
        <w:gridCol w:w="990"/>
        <w:gridCol w:w="2160"/>
      </w:tblGrid>
      <w:tr w:rsidR="00350981" w14:paraId="0337E5EE" w14:textId="77777777" w:rsidTr="00D864B6">
        <w:trPr>
          <w:jc w:val="center"/>
        </w:trPr>
        <w:tc>
          <w:tcPr>
            <w:tcW w:w="958" w:type="dxa"/>
          </w:tcPr>
          <w:p w14:paraId="275BAD66" w14:textId="77777777" w:rsidR="009416D0" w:rsidRDefault="009416D0" w:rsidP="004D4BD2">
            <w:pPr>
              <w:jc w:val="center"/>
              <w:rPr>
                <w:rFonts w:eastAsiaTheme="minorEastAsia" w:cstheme="majorHAnsi"/>
              </w:rPr>
            </w:pPr>
          </w:p>
        </w:tc>
        <w:tc>
          <w:tcPr>
            <w:tcW w:w="837" w:type="dxa"/>
          </w:tcPr>
          <w:p w14:paraId="0317DA54" w14:textId="77777777" w:rsidR="009416D0" w:rsidRPr="00350981" w:rsidRDefault="00350981" w:rsidP="004D4BD2">
            <w:pPr>
              <w:jc w:val="center"/>
              <w:rPr>
                <w:rFonts w:eastAsiaTheme="minorEastAsia" w:cstheme="majorHAnsi"/>
                <w:b/>
              </w:rPr>
            </w:pPr>
            <w:r w:rsidRPr="00350981">
              <w:rPr>
                <w:rFonts w:eastAsiaTheme="minorEastAsia" w:cstheme="majorHAnsi"/>
                <w:b/>
              </w:rPr>
              <w:t>North</w:t>
            </w:r>
          </w:p>
        </w:tc>
        <w:tc>
          <w:tcPr>
            <w:tcW w:w="810" w:type="dxa"/>
          </w:tcPr>
          <w:p w14:paraId="451F8BCD" w14:textId="77777777" w:rsidR="009416D0" w:rsidRPr="00350981" w:rsidRDefault="009416D0" w:rsidP="004D4BD2">
            <w:pPr>
              <w:jc w:val="center"/>
              <w:rPr>
                <w:rFonts w:eastAsiaTheme="minorEastAsia" w:cstheme="majorHAnsi"/>
                <w:b/>
              </w:rPr>
            </w:pPr>
            <w:r w:rsidRPr="00350981">
              <w:rPr>
                <w:rFonts w:eastAsiaTheme="minorEastAsia" w:cstheme="majorHAnsi"/>
                <w:b/>
              </w:rPr>
              <w:t>South</w:t>
            </w:r>
          </w:p>
        </w:tc>
        <w:tc>
          <w:tcPr>
            <w:tcW w:w="1080" w:type="dxa"/>
          </w:tcPr>
          <w:p w14:paraId="664315A8" w14:textId="77777777" w:rsidR="009416D0" w:rsidRPr="00350981" w:rsidRDefault="009416D0" w:rsidP="004D4BD2">
            <w:pPr>
              <w:jc w:val="center"/>
              <w:rPr>
                <w:rFonts w:eastAsiaTheme="minorEastAsia" w:cstheme="majorHAnsi"/>
                <w:b/>
              </w:rPr>
            </w:pPr>
            <w:r w:rsidRPr="00350981">
              <w:rPr>
                <w:rFonts w:eastAsiaTheme="minorEastAsia" w:cstheme="majorHAnsi"/>
                <w:b/>
              </w:rPr>
              <w:t>Notation</w:t>
            </w:r>
          </w:p>
        </w:tc>
        <w:tc>
          <w:tcPr>
            <w:tcW w:w="810" w:type="dxa"/>
          </w:tcPr>
          <w:p w14:paraId="36A2CB3D" w14:textId="77777777" w:rsidR="009416D0" w:rsidRPr="00350981" w:rsidRDefault="00350981" w:rsidP="004D4BD2">
            <w:pPr>
              <w:jc w:val="center"/>
              <w:rPr>
                <w:rFonts w:eastAsiaTheme="minorEastAsia" w:cstheme="majorHAnsi"/>
                <w:b/>
              </w:rPr>
            </w:pPr>
            <w:r w:rsidRPr="00350981">
              <w:rPr>
                <w:rFonts w:eastAsiaTheme="minorEastAsia" w:cstheme="majorHAnsi"/>
                <w:b/>
              </w:rPr>
              <w:t>North</w:t>
            </w:r>
          </w:p>
        </w:tc>
        <w:tc>
          <w:tcPr>
            <w:tcW w:w="900" w:type="dxa"/>
          </w:tcPr>
          <w:p w14:paraId="1E5BAAA5" w14:textId="77777777" w:rsidR="009416D0" w:rsidRPr="00350981" w:rsidRDefault="00350981" w:rsidP="004D4BD2">
            <w:pPr>
              <w:jc w:val="center"/>
              <w:rPr>
                <w:rFonts w:eastAsiaTheme="minorEastAsia" w:cstheme="majorHAnsi"/>
                <w:b/>
              </w:rPr>
            </w:pPr>
            <w:r w:rsidRPr="00350981">
              <w:rPr>
                <w:rFonts w:eastAsiaTheme="minorEastAsia" w:cstheme="majorHAnsi"/>
                <w:b/>
              </w:rPr>
              <w:t>South</w:t>
            </w:r>
          </w:p>
        </w:tc>
        <w:tc>
          <w:tcPr>
            <w:tcW w:w="1620" w:type="dxa"/>
          </w:tcPr>
          <w:p w14:paraId="3DAE3A5B" w14:textId="77777777" w:rsidR="009416D0" w:rsidRPr="00350981" w:rsidRDefault="009416D0" w:rsidP="004D4BD2">
            <w:pPr>
              <w:jc w:val="center"/>
              <w:rPr>
                <w:rFonts w:eastAsiaTheme="minorEastAsia" w:cstheme="majorHAnsi"/>
                <w:b/>
              </w:rPr>
            </w:pPr>
            <w:r w:rsidRPr="00350981">
              <w:rPr>
                <w:rFonts w:eastAsiaTheme="minorEastAsia" w:cstheme="majorHAnsi"/>
                <w:b/>
              </w:rPr>
              <w:t>Notation</w:t>
            </w:r>
          </w:p>
        </w:tc>
        <w:tc>
          <w:tcPr>
            <w:tcW w:w="900" w:type="dxa"/>
          </w:tcPr>
          <w:p w14:paraId="60019AA9" w14:textId="77777777" w:rsidR="009416D0" w:rsidRPr="00350981" w:rsidRDefault="00350981" w:rsidP="004D4BD2">
            <w:pPr>
              <w:jc w:val="center"/>
              <w:rPr>
                <w:rFonts w:eastAsiaTheme="minorEastAsia" w:cstheme="majorHAnsi"/>
                <w:b/>
              </w:rPr>
            </w:pPr>
            <w:r w:rsidRPr="00350981">
              <w:rPr>
                <w:rFonts w:eastAsiaTheme="minorEastAsia" w:cstheme="majorHAnsi"/>
                <w:b/>
              </w:rPr>
              <w:t>North</w:t>
            </w:r>
          </w:p>
        </w:tc>
        <w:tc>
          <w:tcPr>
            <w:tcW w:w="990" w:type="dxa"/>
          </w:tcPr>
          <w:p w14:paraId="38972AEC" w14:textId="77777777" w:rsidR="009416D0" w:rsidRPr="00350981" w:rsidRDefault="00350981" w:rsidP="004D4BD2">
            <w:pPr>
              <w:jc w:val="center"/>
              <w:rPr>
                <w:rFonts w:eastAsiaTheme="minorEastAsia" w:cstheme="majorHAnsi"/>
                <w:b/>
              </w:rPr>
            </w:pPr>
            <w:r w:rsidRPr="00350981">
              <w:rPr>
                <w:rFonts w:eastAsiaTheme="minorEastAsia" w:cstheme="majorHAnsi"/>
                <w:b/>
              </w:rPr>
              <w:t>South</w:t>
            </w:r>
          </w:p>
        </w:tc>
        <w:tc>
          <w:tcPr>
            <w:tcW w:w="2160" w:type="dxa"/>
          </w:tcPr>
          <w:p w14:paraId="1A567E4C" w14:textId="77777777" w:rsidR="009416D0" w:rsidRPr="00350981" w:rsidRDefault="00350981" w:rsidP="004D4BD2">
            <w:pPr>
              <w:jc w:val="center"/>
              <w:rPr>
                <w:rFonts w:eastAsiaTheme="minorEastAsia" w:cstheme="majorHAnsi"/>
                <w:b/>
              </w:rPr>
            </w:pPr>
            <w:r w:rsidRPr="00350981">
              <w:rPr>
                <w:rFonts w:eastAsiaTheme="minorEastAsia" w:cstheme="majorHAnsi"/>
                <w:b/>
              </w:rPr>
              <w:t>Notation</w:t>
            </w:r>
          </w:p>
        </w:tc>
      </w:tr>
      <w:tr w:rsidR="004D4BD2" w14:paraId="128C52FF" w14:textId="77777777" w:rsidTr="00D864B6">
        <w:trPr>
          <w:jc w:val="center"/>
        </w:trPr>
        <w:tc>
          <w:tcPr>
            <w:tcW w:w="958" w:type="dxa"/>
          </w:tcPr>
          <w:p w14:paraId="127C9768" w14:textId="77777777" w:rsidR="004D4BD2" w:rsidRPr="004D4BD2" w:rsidRDefault="004D4BD2" w:rsidP="00D46828">
            <w:pPr>
              <w:rPr>
                <w:rFonts w:eastAsiaTheme="minorEastAsia" w:cstheme="majorHAnsi"/>
                <w:b/>
              </w:rPr>
            </w:pPr>
            <w:r w:rsidRPr="004D4BD2">
              <w:rPr>
                <w:rFonts w:eastAsiaTheme="minorEastAsia" w:cstheme="majorHAnsi"/>
                <w:b/>
              </w:rPr>
              <w:t>Model</w:t>
            </w:r>
          </w:p>
        </w:tc>
        <w:tc>
          <w:tcPr>
            <w:tcW w:w="837" w:type="dxa"/>
          </w:tcPr>
          <w:p w14:paraId="50C9303F" w14:textId="77777777" w:rsidR="004D4BD2" w:rsidRPr="004D4BD2" w:rsidRDefault="004D4BD2" w:rsidP="004D4BD2">
            <w:pPr>
              <w:jc w:val="center"/>
              <w:rPr>
                <w:rFonts w:eastAsiaTheme="minorEastAsia" w:cstheme="majorHAnsi"/>
                <w:b/>
              </w:rPr>
            </w:pPr>
            <w:r w:rsidRPr="004D4BD2">
              <w:rPr>
                <w:rFonts w:eastAsiaTheme="minorEastAsia" w:cstheme="majorHAnsi"/>
                <w:b/>
              </w:rPr>
              <w:t>A1</w:t>
            </w:r>
          </w:p>
        </w:tc>
        <w:tc>
          <w:tcPr>
            <w:tcW w:w="810" w:type="dxa"/>
          </w:tcPr>
          <w:p w14:paraId="514CCBF5" w14:textId="47E290F8" w:rsidR="004D4BD2" w:rsidRPr="004D4BD2" w:rsidRDefault="00982848">
            <w:pPr>
              <w:jc w:val="center"/>
              <w:rPr>
                <w:rFonts w:eastAsiaTheme="minorEastAsia" w:cstheme="majorHAnsi"/>
                <w:b/>
              </w:rPr>
            </w:pPr>
            <w:r w:rsidRPr="004D4BD2">
              <w:rPr>
                <w:rFonts w:eastAsiaTheme="minorEastAsia" w:cstheme="majorHAnsi"/>
                <w:b/>
              </w:rPr>
              <w:t>A</w:t>
            </w:r>
            <w:r>
              <w:rPr>
                <w:rFonts w:eastAsiaTheme="minorEastAsia" w:cstheme="majorHAnsi"/>
                <w:b/>
              </w:rPr>
              <w:t>7</w:t>
            </w:r>
          </w:p>
        </w:tc>
        <w:tc>
          <w:tcPr>
            <w:tcW w:w="1080" w:type="dxa"/>
          </w:tcPr>
          <w:p w14:paraId="0A396580" w14:textId="1B41E0DE" w:rsidR="004D4BD2" w:rsidRPr="004D4BD2" w:rsidRDefault="004D4BD2">
            <w:pPr>
              <w:jc w:val="center"/>
              <w:rPr>
                <w:rFonts w:eastAsiaTheme="minorEastAsia" w:cstheme="majorHAnsi"/>
                <w:b/>
              </w:rPr>
            </w:pPr>
            <w:r w:rsidRPr="004D4BD2">
              <w:rPr>
                <w:rFonts w:eastAsiaTheme="minorEastAsia" w:cstheme="majorHAnsi"/>
                <w:b/>
              </w:rPr>
              <w:t xml:space="preserve">A1 &amp; </w:t>
            </w:r>
            <w:r w:rsidR="00982848" w:rsidRPr="004D4BD2">
              <w:rPr>
                <w:rFonts w:eastAsiaTheme="minorEastAsia" w:cstheme="majorHAnsi"/>
                <w:b/>
              </w:rPr>
              <w:t>A</w:t>
            </w:r>
            <w:r w:rsidR="00982848">
              <w:rPr>
                <w:rFonts w:eastAsiaTheme="minorEastAsia" w:cstheme="majorHAnsi"/>
                <w:b/>
              </w:rPr>
              <w:t>7</w:t>
            </w:r>
          </w:p>
        </w:tc>
        <w:tc>
          <w:tcPr>
            <w:tcW w:w="810" w:type="dxa"/>
          </w:tcPr>
          <w:p w14:paraId="56F79DC4" w14:textId="77777777" w:rsidR="004D4BD2" w:rsidRPr="004D4BD2" w:rsidRDefault="004D4BD2" w:rsidP="004D4BD2">
            <w:pPr>
              <w:jc w:val="center"/>
              <w:rPr>
                <w:rFonts w:eastAsiaTheme="minorEastAsia" w:cstheme="majorHAnsi"/>
                <w:b/>
              </w:rPr>
            </w:pPr>
            <w:r w:rsidRPr="004D4BD2">
              <w:rPr>
                <w:rFonts w:eastAsiaTheme="minorEastAsia" w:cstheme="majorHAnsi"/>
                <w:b/>
              </w:rPr>
              <w:t>A2</w:t>
            </w:r>
          </w:p>
        </w:tc>
        <w:tc>
          <w:tcPr>
            <w:tcW w:w="900" w:type="dxa"/>
          </w:tcPr>
          <w:p w14:paraId="746C3FDE" w14:textId="2D5D6E1F" w:rsidR="004D4BD2" w:rsidRPr="004D4BD2" w:rsidRDefault="00982848">
            <w:pPr>
              <w:jc w:val="center"/>
              <w:rPr>
                <w:rFonts w:eastAsiaTheme="minorEastAsia" w:cstheme="majorHAnsi"/>
                <w:b/>
              </w:rPr>
            </w:pPr>
            <w:r w:rsidRPr="004D4BD2">
              <w:rPr>
                <w:rFonts w:eastAsiaTheme="minorEastAsia" w:cstheme="majorHAnsi"/>
                <w:b/>
              </w:rPr>
              <w:t>A</w:t>
            </w:r>
            <w:r>
              <w:rPr>
                <w:rFonts w:eastAsiaTheme="minorEastAsia" w:cstheme="majorHAnsi"/>
                <w:b/>
              </w:rPr>
              <w:t>8</w:t>
            </w:r>
          </w:p>
        </w:tc>
        <w:tc>
          <w:tcPr>
            <w:tcW w:w="1620" w:type="dxa"/>
          </w:tcPr>
          <w:p w14:paraId="77DB156A" w14:textId="260265CC" w:rsidR="004D4BD2" w:rsidRPr="004D4BD2" w:rsidRDefault="004D4BD2">
            <w:pPr>
              <w:jc w:val="center"/>
              <w:rPr>
                <w:rFonts w:eastAsiaTheme="minorEastAsia" w:cstheme="majorHAnsi"/>
                <w:b/>
              </w:rPr>
            </w:pPr>
            <w:r w:rsidRPr="004D4BD2">
              <w:rPr>
                <w:rFonts w:eastAsiaTheme="minorEastAsia" w:cstheme="majorHAnsi"/>
                <w:b/>
              </w:rPr>
              <w:t xml:space="preserve">A2 &amp; </w:t>
            </w:r>
            <w:r w:rsidR="00982848" w:rsidRPr="004D4BD2">
              <w:rPr>
                <w:rFonts w:eastAsiaTheme="minorEastAsia" w:cstheme="majorHAnsi"/>
                <w:b/>
              </w:rPr>
              <w:t>A</w:t>
            </w:r>
            <w:r w:rsidR="00982848">
              <w:rPr>
                <w:rFonts w:eastAsiaTheme="minorEastAsia" w:cstheme="majorHAnsi"/>
                <w:b/>
              </w:rPr>
              <w:t>8</w:t>
            </w:r>
          </w:p>
        </w:tc>
        <w:tc>
          <w:tcPr>
            <w:tcW w:w="900" w:type="dxa"/>
          </w:tcPr>
          <w:p w14:paraId="2AD187C2" w14:textId="77777777" w:rsidR="004D4BD2" w:rsidRPr="004D4BD2" w:rsidRDefault="004D4BD2" w:rsidP="004D4BD2">
            <w:pPr>
              <w:jc w:val="center"/>
              <w:rPr>
                <w:rFonts w:eastAsiaTheme="minorEastAsia" w:cstheme="majorHAnsi"/>
                <w:b/>
              </w:rPr>
            </w:pPr>
            <w:r w:rsidRPr="004D4BD2">
              <w:rPr>
                <w:rFonts w:eastAsiaTheme="minorEastAsia" w:cstheme="majorHAnsi"/>
                <w:b/>
              </w:rPr>
              <w:t>A3</w:t>
            </w:r>
          </w:p>
        </w:tc>
        <w:tc>
          <w:tcPr>
            <w:tcW w:w="990" w:type="dxa"/>
          </w:tcPr>
          <w:p w14:paraId="4351E7E1" w14:textId="4A7C775C" w:rsidR="004D4BD2" w:rsidRPr="004D4BD2" w:rsidRDefault="00982848">
            <w:pPr>
              <w:jc w:val="center"/>
              <w:rPr>
                <w:rFonts w:eastAsiaTheme="minorEastAsia" w:cstheme="majorHAnsi"/>
                <w:b/>
              </w:rPr>
            </w:pPr>
            <w:r w:rsidRPr="004D4BD2">
              <w:rPr>
                <w:rFonts w:eastAsiaTheme="minorEastAsia" w:cstheme="majorHAnsi"/>
                <w:b/>
              </w:rPr>
              <w:t>A</w:t>
            </w:r>
            <w:r>
              <w:rPr>
                <w:rFonts w:eastAsiaTheme="minorEastAsia" w:cstheme="majorHAnsi"/>
                <w:b/>
              </w:rPr>
              <w:t>9</w:t>
            </w:r>
          </w:p>
        </w:tc>
        <w:tc>
          <w:tcPr>
            <w:tcW w:w="2160" w:type="dxa"/>
          </w:tcPr>
          <w:p w14:paraId="38398ABD" w14:textId="30818A83" w:rsidR="004D4BD2" w:rsidRPr="004D4BD2" w:rsidRDefault="004D4BD2">
            <w:pPr>
              <w:jc w:val="center"/>
              <w:rPr>
                <w:rFonts w:eastAsiaTheme="minorEastAsia" w:cstheme="majorHAnsi"/>
                <w:b/>
              </w:rPr>
            </w:pPr>
            <w:r w:rsidRPr="004D4BD2">
              <w:rPr>
                <w:rFonts w:eastAsiaTheme="minorEastAsia" w:cstheme="majorHAnsi"/>
                <w:b/>
              </w:rPr>
              <w:t xml:space="preserve">A3 &amp; </w:t>
            </w:r>
            <w:r w:rsidR="00982848" w:rsidRPr="004D4BD2">
              <w:rPr>
                <w:rFonts w:eastAsiaTheme="minorEastAsia" w:cstheme="majorHAnsi"/>
                <w:b/>
              </w:rPr>
              <w:t>A</w:t>
            </w:r>
            <w:r w:rsidR="00982848">
              <w:rPr>
                <w:rFonts w:eastAsiaTheme="minorEastAsia" w:cstheme="majorHAnsi"/>
                <w:b/>
              </w:rPr>
              <w:t>9</w:t>
            </w:r>
          </w:p>
        </w:tc>
      </w:tr>
      <w:tr w:rsidR="00350981" w14:paraId="2BA17AA1" w14:textId="77777777" w:rsidTr="00D864B6">
        <w:trPr>
          <w:jc w:val="center"/>
        </w:trPr>
        <w:tc>
          <w:tcPr>
            <w:tcW w:w="958" w:type="dxa"/>
          </w:tcPr>
          <w:p w14:paraId="2C58CE6A" w14:textId="77777777" w:rsidR="009416D0" w:rsidRDefault="00780B3A" w:rsidP="00D46828">
            <w:pPr>
              <w:rPr>
                <w:rFonts w:eastAsiaTheme="minorEastAsia" w:cstheme="majorHAnsi"/>
              </w:rPr>
            </w:pPr>
            <w:r w:rsidRPr="00780B3A">
              <w:rPr>
                <w:rFonts w:eastAsiaTheme="minorEastAsia" w:cstheme="majorHAnsi"/>
                <w:noProof/>
                <w:position w:val="-12"/>
              </w:rPr>
              <w:object w:dxaOrig="340" w:dyaOrig="360" w14:anchorId="0CDB60E8">
                <v:shape id="_x0000_i1057" type="#_x0000_t75" alt="" style="width:17.1pt;height:18.3pt;mso-width-percent:0;mso-height-percent:0;mso-width-percent:0;mso-height-percent:0" o:ole="">
                  <v:imagedata r:id="rId151" o:title=""/>
                </v:shape>
                <o:OLEObject Type="Embed" ProgID="Equation.DSMT4" ShapeID="_x0000_i1057" DrawAspect="Content" ObjectID="_1596972864" r:id="rId152"/>
              </w:object>
            </w:r>
            <w:r w:rsidR="009416D0">
              <w:rPr>
                <w:rFonts w:eastAsiaTheme="minorEastAsia" w:cstheme="majorHAnsi"/>
              </w:rPr>
              <w:t xml:space="preserve"> </w:t>
            </w:r>
          </w:p>
        </w:tc>
        <w:tc>
          <w:tcPr>
            <w:tcW w:w="837" w:type="dxa"/>
          </w:tcPr>
          <w:p w14:paraId="65F380D0" w14:textId="77777777" w:rsidR="009416D0" w:rsidRDefault="00350981" w:rsidP="00D46828">
            <w:pPr>
              <w:rPr>
                <w:rFonts w:eastAsiaTheme="minorEastAsia" w:cstheme="majorHAnsi"/>
              </w:rPr>
            </w:pPr>
            <w:r w:rsidRPr="00350981">
              <w:rPr>
                <w:rFonts w:eastAsiaTheme="minorEastAsia" w:cstheme="majorHAnsi"/>
              </w:rPr>
              <w:t>0.54</w:t>
            </w:r>
          </w:p>
        </w:tc>
        <w:tc>
          <w:tcPr>
            <w:tcW w:w="810" w:type="dxa"/>
          </w:tcPr>
          <w:p w14:paraId="49A19044" w14:textId="77777777" w:rsidR="009416D0" w:rsidRDefault="004D4BD2" w:rsidP="00D46828">
            <w:pPr>
              <w:rPr>
                <w:rFonts w:eastAsiaTheme="minorEastAsia" w:cstheme="majorHAnsi"/>
              </w:rPr>
            </w:pPr>
            <w:r w:rsidRPr="004D4BD2">
              <w:rPr>
                <w:rFonts w:eastAsiaTheme="minorEastAsia" w:cstheme="majorHAnsi"/>
              </w:rPr>
              <w:t>0.54</w:t>
            </w:r>
          </w:p>
        </w:tc>
        <w:tc>
          <w:tcPr>
            <w:tcW w:w="1080" w:type="dxa"/>
          </w:tcPr>
          <w:p w14:paraId="56285F56" w14:textId="77777777" w:rsidR="009416D0" w:rsidRDefault="00780B3A" w:rsidP="00D46828">
            <w:pPr>
              <w:rPr>
                <w:rFonts w:eastAsiaTheme="minorEastAsia" w:cstheme="majorHAnsi"/>
              </w:rPr>
            </w:pPr>
            <w:r w:rsidRPr="00780B3A">
              <w:rPr>
                <w:rFonts w:eastAsiaTheme="minorEastAsia" w:cstheme="majorHAnsi"/>
                <w:noProof/>
                <w:position w:val="-12"/>
              </w:rPr>
              <w:object w:dxaOrig="279" w:dyaOrig="360" w14:anchorId="5E11F714">
                <v:shape id="_x0000_i1056" type="#_x0000_t75" alt="" style="width:13pt;height:18.3pt;mso-width-percent:0;mso-height-percent:0;mso-width-percent:0;mso-height-percent:0" o:ole="">
                  <v:imagedata r:id="rId153" o:title=""/>
                </v:shape>
                <o:OLEObject Type="Embed" ProgID="Equation.DSMT4" ShapeID="_x0000_i1056" DrawAspect="Content" ObjectID="_1596972865" r:id="rId154"/>
              </w:object>
            </w:r>
            <w:r w:rsidR="009416D0">
              <w:rPr>
                <w:rFonts w:eastAsiaTheme="minorEastAsia" w:cstheme="majorHAnsi"/>
              </w:rPr>
              <w:t xml:space="preserve"> </w:t>
            </w:r>
          </w:p>
        </w:tc>
        <w:tc>
          <w:tcPr>
            <w:tcW w:w="810" w:type="dxa"/>
          </w:tcPr>
          <w:p w14:paraId="65DE4FE4" w14:textId="77777777" w:rsidR="009416D0" w:rsidRDefault="009416D0" w:rsidP="00D46828">
            <w:pPr>
              <w:rPr>
                <w:rFonts w:eastAsiaTheme="minorEastAsia" w:cstheme="majorHAnsi"/>
              </w:rPr>
            </w:pPr>
            <w:r>
              <w:rPr>
                <w:rFonts w:eastAsiaTheme="minorEastAsia" w:cstheme="majorHAnsi"/>
              </w:rPr>
              <w:t>--</w:t>
            </w:r>
          </w:p>
        </w:tc>
        <w:tc>
          <w:tcPr>
            <w:tcW w:w="900" w:type="dxa"/>
          </w:tcPr>
          <w:p w14:paraId="1CABBC04" w14:textId="77777777" w:rsidR="009416D0" w:rsidRDefault="009416D0" w:rsidP="00D46828">
            <w:pPr>
              <w:rPr>
                <w:rFonts w:eastAsiaTheme="minorEastAsia" w:cstheme="majorHAnsi"/>
              </w:rPr>
            </w:pPr>
            <w:r>
              <w:rPr>
                <w:rFonts w:eastAsiaTheme="minorEastAsia" w:cstheme="majorHAnsi"/>
              </w:rPr>
              <w:t>--</w:t>
            </w:r>
          </w:p>
        </w:tc>
        <w:tc>
          <w:tcPr>
            <w:tcW w:w="1620" w:type="dxa"/>
          </w:tcPr>
          <w:p w14:paraId="0358A54C" w14:textId="77777777" w:rsidR="009416D0" w:rsidRDefault="009416D0" w:rsidP="00D46828">
            <w:pPr>
              <w:rPr>
                <w:rFonts w:eastAsiaTheme="minorEastAsia" w:cstheme="majorHAnsi"/>
              </w:rPr>
            </w:pPr>
            <w:r>
              <w:rPr>
                <w:rFonts w:eastAsiaTheme="minorEastAsia" w:cstheme="majorHAnsi"/>
              </w:rPr>
              <w:t>--</w:t>
            </w:r>
          </w:p>
        </w:tc>
        <w:tc>
          <w:tcPr>
            <w:tcW w:w="900" w:type="dxa"/>
          </w:tcPr>
          <w:p w14:paraId="7AC9FECA" w14:textId="77777777" w:rsidR="009416D0" w:rsidRDefault="004D4BD2" w:rsidP="00D46828">
            <w:pPr>
              <w:rPr>
                <w:rFonts w:eastAsiaTheme="minorEastAsia" w:cstheme="majorHAnsi"/>
              </w:rPr>
            </w:pPr>
            <w:r>
              <w:rPr>
                <w:rFonts w:eastAsiaTheme="minorEastAsia" w:cstheme="majorHAnsi"/>
              </w:rPr>
              <w:t>--</w:t>
            </w:r>
          </w:p>
        </w:tc>
        <w:tc>
          <w:tcPr>
            <w:tcW w:w="990" w:type="dxa"/>
          </w:tcPr>
          <w:p w14:paraId="324095B4" w14:textId="77777777" w:rsidR="009416D0" w:rsidRDefault="004D4BD2" w:rsidP="00D46828">
            <w:pPr>
              <w:rPr>
                <w:rFonts w:eastAsiaTheme="minorEastAsia" w:cstheme="majorHAnsi"/>
              </w:rPr>
            </w:pPr>
            <w:r>
              <w:rPr>
                <w:rFonts w:eastAsiaTheme="minorEastAsia" w:cstheme="majorHAnsi"/>
              </w:rPr>
              <w:t>--</w:t>
            </w:r>
          </w:p>
        </w:tc>
        <w:tc>
          <w:tcPr>
            <w:tcW w:w="2160" w:type="dxa"/>
          </w:tcPr>
          <w:p w14:paraId="72BBD9DA" w14:textId="77777777" w:rsidR="009416D0" w:rsidRDefault="004D4BD2" w:rsidP="00D46828">
            <w:pPr>
              <w:rPr>
                <w:rFonts w:eastAsiaTheme="minorEastAsia" w:cstheme="majorHAnsi"/>
              </w:rPr>
            </w:pPr>
            <w:r>
              <w:rPr>
                <w:rFonts w:eastAsiaTheme="minorEastAsia" w:cstheme="majorHAnsi"/>
              </w:rPr>
              <w:t>--</w:t>
            </w:r>
          </w:p>
        </w:tc>
      </w:tr>
      <w:tr w:rsidR="00350981" w14:paraId="78D0C8EF" w14:textId="77777777" w:rsidTr="00D864B6">
        <w:trPr>
          <w:jc w:val="center"/>
        </w:trPr>
        <w:tc>
          <w:tcPr>
            <w:tcW w:w="958" w:type="dxa"/>
          </w:tcPr>
          <w:p w14:paraId="6CEA44D5" w14:textId="77777777" w:rsidR="009416D0" w:rsidRDefault="00780B3A" w:rsidP="00D46828">
            <w:pPr>
              <w:rPr>
                <w:rFonts w:eastAsiaTheme="minorEastAsia" w:cstheme="majorHAnsi"/>
              </w:rPr>
            </w:pPr>
            <w:r w:rsidRPr="00780B3A">
              <w:rPr>
                <w:rFonts w:eastAsiaTheme="minorEastAsia" w:cstheme="majorHAnsi"/>
                <w:noProof/>
                <w:position w:val="-12"/>
              </w:rPr>
              <w:object w:dxaOrig="360" w:dyaOrig="360" w14:anchorId="793BD949">
                <v:shape id="_x0000_i1055" type="#_x0000_t75" alt="" style="width:18.3pt;height:18.3pt;mso-width-percent:0;mso-height-percent:0;mso-width-percent:0;mso-height-percent:0" o:ole="">
                  <v:imagedata r:id="rId155" o:title=""/>
                </v:shape>
                <o:OLEObject Type="Embed" ProgID="Equation.DSMT4" ShapeID="_x0000_i1055" DrawAspect="Content" ObjectID="_1596972866" r:id="rId156"/>
              </w:object>
            </w:r>
            <w:r w:rsidR="009416D0">
              <w:rPr>
                <w:rFonts w:eastAsiaTheme="minorEastAsia" w:cstheme="majorHAnsi"/>
              </w:rPr>
              <w:t xml:space="preserve"> </w:t>
            </w:r>
          </w:p>
        </w:tc>
        <w:tc>
          <w:tcPr>
            <w:tcW w:w="837" w:type="dxa"/>
          </w:tcPr>
          <w:p w14:paraId="725F911E" w14:textId="77777777" w:rsidR="009416D0" w:rsidRDefault="00350981" w:rsidP="00D46828">
            <w:pPr>
              <w:rPr>
                <w:rFonts w:eastAsiaTheme="minorEastAsia" w:cstheme="majorHAnsi"/>
              </w:rPr>
            </w:pPr>
            <w:r w:rsidRPr="00350981">
              <w:rPr>
                <w:rFonts w:eastAsiaTheme="minorEastAsia" w:cstheme="majorHAnsi"/>
              </w:rPr>
              <w:t>0.38</w:t>
            </w:r>
          </w:p>
        </w:tc>
        <w:tc>
          <w:tcPr>
            <w:tcW w:w="810" w:type="dxa"/>
          </w:tcPr>
          <w:p w14:paraId="574F21E9" w14:textId="77777777" w:rsidR="009416D0" w:rsidRDefault="004D4BD2" w:rsidP="00D46828">
            <w:pPr>
              <w:rPr>
                <w:rFonts w:eastAsiaTheme="minorEastAsia" w:cstheme="majorHAnsi"/>
              </w:rPr>
            </w:pPr>
            <w:r>
              <w:rPr>
                <w:rFonts w:eastAsiaTheme="minorEastAsia" w:cstheme="majorHAnsi"/>
              </w:rPr>
              <w:t>0.38</w:t>
            </w:r>
          </w:p>
        </w:tc>
        <w:tc>
          <w:tcPr>
            <w:tcW w:w="1080" w:type="dxa"/>
          </w:tcPr>
          <w:p w14:paraId="11D4C4C9" w14:textId="77777777" w:rsidR="009416D0" w:rsidRDefault="00780B3A" w:rsidP="00D46828">
            <w:pPr>
              <w:rPr>
                <w:rFonts w:eastAsiaTheme="minorEastAsia" w:cstheme="majorHAnsi"/>
              </w:rPr>
            </w:pPr>
            <w:r w:rsidRPr="00780B3A">
              <w:rPr>
                <w:rFonts w:eastAsiaTheme="minorEastAsia" w:cstheme="majorHAnsi"/>
                <w:noProof/>
                <w:position w:val="-12"/>
              </w:rPr>
              <w:object w:dxaOrig="300" w:dyaOrig="360" w14:anchorId="21E7C5F2">
                <v:shape id="_x0000_i1054" type="#_x0000_t75" alt="" style="width:14.75pt;height:18.3pt;mso-width-percent:0;mso-height-percent:0;mso-width-percent:0;mso-height-percent:0" o:ole="">
                  <v:imagedata r:id="rId157" o:title=""/>
                </v:shape>
                <o:OLEObject Type="Embed" ProgID="Equation.DSMT4" ShapeID="_x0000_i1054" DrawAspect="Content" ObjectID="_1596972867" r:id="rId158"/>
              </w:object>
            </w:r>
            <w:r w:rsidR="009416D0">
              <w:rPr>
                <w:rFonts w:eastAsiaTheme="minorEastAsia" w:cstheme="majorHAnsi"/>
              </w:rPr>
              <w:t xml:space="preserve"> </w:t>
            </w:r>
          </w:p>
        </w:tc>
        <w:tc>
          <w:tcPr>
            <w:tcW w:w="810" w:type="dxa"/>
          </w:tcPr>
          <w:p w14:paraId="2A8DFE08" w14:textId="77777777" w:rsidR="009416D0" w:rsidRDefault="00350981" w:rsidP="00D46828">
            <w:pPr>
              <w:rPr>
                <w:rFonts w:eastAsiaTheme="minorEastAsia" w:cstheme="majorHAnsi"/>
              </w:rPr>
            </w:pPr>
            <w:r>
              <w:rPr>
                <w:rFonts w:eastAsiaTheme="minorEastAsia" w:cstheme="majorHAnsi"/>
              </w:rPr>
              <w:t>0.38</w:t>
            </w:r>
          </w:p>
        </w:tc>
        <w:tc>
          <w:tcPr>
            <w:tcW w:w="900" w:type="dxa"/>
          </w:tcPr>
          <w:p w14:paraId="2457366D" w14:textId="77777777" w:rsidR="009416D0" w:rsidRDefault="004D4BD2" w:rsidP="00D46828">
            <w:pPr>
              <w:rPr>
                <w:rFonts w:eastAsiaTheme="minorEastAsia" w:cstheme="majorHAnsi"/>
              </w:rPr>
            </w:pPr>
            <w:r>
              <w:rPr>
                <w:rFonts w:eastAsiaTheme="minorEastAsia" w:cstheme="majorHAnsi"/>
              </w:rPr>
              <w:t>0.38</w:t>
            </w:r>
          </w:p>
        </w:tc>
        <w:tc>
          <w:tcPr>
            <w:tcW w:w="1620" w:type="dxa"/>
          </w:tcPr>
          <w:p w14:paraId="40CFABF2" w14:textId="77777777" w:rsidR="009416D0" w:rsidRDefault="00780B3A" w:rsidP="00D46828">
            <w:pPr>
              <w:rPr>
                <w:rFonts w:eastAsiaTheme="minorEastAsia" w:cstheme="majorHAnsi"/>
              </w:rPr>
            </w:pPr>
            <w:r w:rsidRPr="00780B3A">
              <w:rPr>
                <w:rFonts w:eastAsiaTheme="minorEastAsia" w:cstheme="majorHAnsi"/>
                <w:noProof/>
                <w:position w:val="-12"/>
              </w:rPr>
              <w:object w:dxaOrig="300" w:dyaOrig="360" w14:anchorId="5ED319A9">
                <v:shape id="_x0000_i1053" type="#_x0000_t75" alt="" style="width:14.75pt;height:18.3pt;mso-width-percent:0;mso-height-percent:0;mso-width-percent:0;mso-height-percent:0" o:ole="">
                  <v:imagedata r:id="rId157" o:title=""/>
                </v:shape>
                <o:OLEObject Type="Embed" ProgID="Equation.DSMT4" ShapeID="_x0000_i1053" DrawAspect="Content" ObjectID="_1596972868" r:id="rId159"/>
              </w:object>
            </w:r>
          </w:p>
        </w:tc>
        <w:tc>
          <w:tcPr>
            <w:tcW w:w="900" w:type="dxa"/>
          </w:tcPr>
          <w:p w14:paraId="7A042D2A" w14:textId="77777777" w:rsidR="009416D0" w:rsidRDefault="004D4BD2" w:rsidP="00D46828">
            <w:pPr>
              <w:rPr>
                <w:rFonts w:eastAsiaTheme="minorEastAsia" w:cstheme="majorHAnsi"/>
              </w:rPr>
            </w:pPr>
            <w:r>
              <w:rPr>
                <w:rFonts w:eastAsiaTheme="minorEastAsia" w:cstheme="majorHAnsi"/>
              </w:rPr>
              <w:t>0.38</w:t>
            </w:r>
          </w:p>
        </w:tc>
        <w:tc>
          <w:tcPr>
            <w:tcW w:w="990" w:type="dxa"/>
          </w:tcPr>
          <w:p w14:paraId="0D45A4B0" w14:textId="77777777" w:rsidR="009416D0" w:rsidRDefault="004D4BD2" w:rsidP="00D46828">
            <w:pPr>
              <w:rPr>
                <w:rFonts w:eastAsiaTheme="minorEastAsia" w:cstheme="majorHAnsi"/>
              </w:rPr>
            </w:pPr>
            <w:r>
              <w:rPr>
                <w:rFonts w:eastAsiaTheme="minorEastAsia" w:cstheme="majorHAnsi"/>
              </w:rPr>
              <w:t>0.38</w:t>
            </w:r>
          </w:p>
        </w:tc>
        <w:tc>
          <w:tcPr>
            <w:tcW w:w="2160" w:type="dxa"/>
          </w:tcPr>
          <w:p w14:paraId="43CBB44D" w14:textId="77777777" w:rsidR="009416D0" w:rsidRDefault="00780B3A" w:rsidP="00D46828">
            <w:pPr>
              <w:rPr>
                <w:rFonts w:eastAsiaTheme="minorEastAsia" w:cstheme="majorHAnsi"/>
              </w:rPr>
            </w:pPr>
            <w:r w:rsidRPr="00780B3A">
              <w:rPr>
                <w:rFonts w:eastAsiaTheme="minorEastAsia" w:cstheme="majorHAnsi"/>
                <w:noProof/>
                <w:position w:val="-12"/>
              </w:rPr>
              <w:object w:dxaOrig="300" w:dyaOrig="360" w14:anchorId="5855FFA1">
                <v:shape id="_x0000_i1052" type="#_x0000_t75" alt="" style="width:14.75pt;height:18.3pt;mso-width-percent:0;mso-height-percent:0;mso-width-percent:0;mso-height-percent:0" o:ole="">
                  <v:imagedata r:id="rId157" o:title=""/>
                </v:shape>
                <o:OLEObject Type="Embed" ProgID="Equation.DSMT4" ShapeID="_x0000_i1052" DrawAspect="Content" ObjectID="_1596972869" r:id="rId160"/>
              </w:object>
            </w:r>
          </w:p>
        </w:tc>
      </w:tr>
      <w:tr w:rsidR="00350981" w14:paraId="725E0A6D" w14:textId="77777777" w:rsidTr="00D864B6">
        <w:trPr>
          <w:jc w:val="center"/>
        </w:trPr>
        <w:tc>
          <w:tcPr>
            <w:tcW w:w="958" w:type="dxa"/>
          </w:tcPr>
          <w:p w14:paraId="7CB9664B" w14:textId="77777777" w:rsidR="009416D0" w:rsidRDefault="00780B3A" w:rsidP="00D46828">
            <w:pPr>
              <w:rPr>
                <w:rFonts w:eastAsiaTheme="minorEastAsia" w:cstheme="majorHAnsi"/>
              </w:rPr>
            </w:pPr>
            <w:r w:rsidRPr="00780B3A">
              <w:rPr>
                <w:rFonts w:eastAsiaTheme="minorEastAsia" w:cstheme="majorHAnsi"/>
                <w:noProof/>
                <w:position w:val="-12"/>
              </w:rPr>
              <w:object w:dxaOrig="279" w:dyaOrig="360" w14:anchorId="02A3EA39">
                <v:shape id="_x0000_i1051" type="#_x0000_t75" alt="" style="width:13pt;height:18.3pt;mso-width-percent:0;mso-height-percent:0;mso-width-percent:0;mso-height-percent:0" o:ole="">
                  <v:imagedata r:id="rId161" o:title=""/>
                </v:shape>
                <o:OLEObject Type="Embed" ProgID="Equation.DSMT4" ShapeID="_x0000_i1051" DrawAspect="Content" ObjectID="_1596972870" r:id="rId162"/>
              </w:object>
            </w:r>
            <w:r w:rsidR="009416D0">
              <w:rPr>
                <w:rFonts w:eastAsiaTheme="minorEastAsia" w:cstheme="majorHAnsi"/>
              </w:rPr>
              <w:t xml:space="preserve"> </w:t>
            </w:r>
          </w:p>
        </w:tc>
        <w:tc>
          <w:tcPr>
            <w:tcW w:w="837" w:type="dxa"/>
          </w:tcPr>
          <w:p w14:paraId="6F96339E" w14:textId="77777777" w:rsidR="009416D0" w:rsidRDefault="00350981" w:rsidP="00D46828">
            <w:pPr>
              <w:rPr>
                <w:rFonts w:eastAsiaTheme="minorEastAsia" w:cstheme="majorHAnsi"/>
              </w:rPr>
            </w:pPr>
            <w:r w:rsidRPr="00350981">
              <w:rPr>
                <w:rFonts w:eastAsiaTheme="minorEastAsia" w:cstheme="majorHAnsi"/>
              </w:rPr>
              <w:t>0.73</w:t>
            </w:r>
          </w:p>
        </w:tc>
        <w:tc>
          <w:tcPr>
            <w:tcW w:w="810" w:type="dxa"/>
          </w:tcPr>
          <w:p w14:paraId="704735A6" w14:textId="77777777" w:rsidR="009416D0" w:rsidRDefault="004D4BD2" w:rsidP="00D46828">
            <w:pPr>
              <w:rPr>
                <w:rFonts w:eastAsiaTheme="minorEastAsia" w:cstheme="majorHAnsi"/>
              </w:rPr>
            </w:pPr>
            <w:r w:rsidRPr="004D4BD2">
              <w:rPr>
                <w:rFonts w:eastAsiaTheme="minorEastAsia" w:cstheme="majorHAnsi"/>
              </w:rPr>
              <w:t>0.58</w:t>
            </w:r>
          </w:p>
        </w:tc>
        <w:tc>
          <w:tcPr>
            <w:tcW w:w="1080" w:type="dxa"/>
          </w:tcPr>
          <w:p w14:paraId="76E207E1" w14:textId="77777777" w:rsidR="009416D0" w:rsidRDefault="00780B3A" w:rsidP="00D46828">
            <w:pPr>
              <w:rPr>
                <w:rFonts w:eastAsiaTheme="minorEastAsia" w:cstheme="majorHAnsi"/>
              </w:rPr>
            </w:pPr>
            <w:r w:rsidRPr="00CA1C8B">
              <w:rPr>
                <w:noProof/>
                <w:position w:val="-60"/>
              </w:rPr>
              <w:object w:dxaOrig="999" w:dyaOrig="1320" w14:anchorId="417DD304">
                <v:shape id="_x0000_i1050" type="#_x0000_t75" alt="" style="width:49pt;height:66.1pt;mso-width-percent:0;mso-height-percent:0;mso-width-percent:0;mso-height-percent:0" o:ole="">
                  <v:imagedata r:id="rId163" o:title=""/>
                </v:shape>
                <o:OLEObject Type="Embed" ProgID="Equation.DSMT4" ShapeID="_x0000_i1050" DrawAspect="Content" ObjectID="_1596972871" r:id="rId164"/>
              </w:object>
            </w:r>
          </w:p>
        </w:tc>
        <w:tc>
          <w:tcPr>
            <w:tcW w:w="810" w:type="dxa"/>
          </w:tcPr>
          <w:p w14:paraId="58553634" w14:textId="77777777" w:rsidR="009416D0" w:rsidRDefault="00350981" w:rsidP="00D46828">
            <w:pPr>
              <w:rPr>
                <w:rFonts w:eastAsiaTheme="minorEastAsia" w:cstheme="majorHAnsi"/>
              </w:rPr>
            </w:pPr>
            <w:r w:rsidRPr="00350981">
              <w:rPr>
                <w:rFonts w:eastAsiaTheme="minorEastAsia" w:cstheme="majorHAnsi"/>
              </w:rPr>
              <w:t>0.73</w:t>
            </w:r>
          </w:p>
        </w:tc>
        <w:tc>
          <w:tcPr>
            <w:tcW w:w="900" w:type="dxa"/>
          </w:tcPr>
          <w:p w14:paraId="580D3F48" w14:textId="77777777" w:rsidR="009416D0" w:rsidRDefault="004D4BD2" w:rsidP="00D46828">
            <w:pPr>
              <w:rPr>
                <w:rFonts w:eastAsiaTheme="minorEastAsia" w:cstheme="majorHAnsi"/>
              </w:rPr>
            </w:pPr>
            <w:r>
              <w:rPr>
                <w:rFonts w:eastAsiaTheme="minorEastAsia" w:cstheme="majorHAnsi"/>
              </w:rPr>
              <w:t>0.58</w:t>
            </w:r>
          </w:p>
        </w:tc>
        <w:tc>
          <w:tcPr>
            <w:tcW w:w="1620" w:type="dxa"/>
          </w:tcPr>
          <w:p w14:paraId="0F41978F" w14:textId="77777777" w:rsidR="009416D0" w:rsidRDefault="00780B3A" w:rsidP="00D46828">
            <w:pPr>
              <w:rPr>
                <w:rFonts w:eastAsiaTheme="minorEastAsia" w:cstheme="majorHAnsi"/>
              </w:rPr>
            </w:pPr>
            <w:r w:rsidRPr="00CA1C8B">
              <w:rPr>
                <w:noProof/>
                <w:position w:val="-60"/>
              </w:rPr>
              <w:object w:dxaOrig="999" w:dyaOrig="1320" w14:anchorId="670103FD">
                <v:shape id="_x0000_i1049" type="#_x0000_t75" alt="" style="width:49pt;height:66.1pt;mso-width-percent:0;mso-height-percent:0;mso-width-percent:0;mso-height-percent:0" o:ole="">
                  <v:imagedata r:id="rId163" o:title=""/>
                </v:shape>
                <o:OLEObject Type="Embed" ProgID="Equation.DSMT4" ShapeID="_x0000_i1049" DrawAspect="Content" ObjectID="_1596972872" r:id="rId165"/>
              </w:object>
            </w:r>
          </w:p>
        </w:tc>
        <w:tc>
          <w:tcPr>
            <w:tcW w:w="900" w:type="dxa"/>
          </w:tcPr>
          <w:p w14:paraId="625FF9BA" w14:textId="77777777" w:rsidR="009416D0" w:rsidRDefault="004D4BD2" w:rsidP="00D46828">
            <w:pPr>
              <w:rPr>
                <w:rFonts w:eastAsiaTheme="minorEastAsia" w:cstheme="majorHAnsi"/>
              </w:rPr>
            </w:pPr>
            <w:r>
              <w:rPr>
                <w:rFonts w:eastAsiaTheme="minorEastAsia" w:cstheme="majorHAnsi"/>
              </w:rPr>
              <w:t>0.71</w:t>
            </w:r>
          </w:p>
        </w:tc>
        <w:tc>
          <w:tcPr>
            <w:tcW w:w="990" w:type="dxa"/>
          </w:tcPr>
          <w:p w14:paraId="16FC37EE" w14:textId="77777777" w:rsidR="009416D0" w:rsidRDefault="004D4BD2" w:rsidP="00D46828">
            <w:pPr>
              <w:rPr>
                <w:rFonts w:eastAsiaTheme="minorEastAsia" w:cstheme="majorHAnsi"/>
              </w:rPr>
            </w:pPr>
            <w:r>
              <w:rPr>
                <w:rFonts w:eastAsiaTheme="minorEastAsia" w:cstheme="majorHAnsi"/>
              </w:rPr>
              <w:t>0.59</w:t>
            </w:r>
          </w:p>
        </w:tc>
        <w:tc>
          <w:tcPr>
            <w:tcW w:w="2160" w:type="dxa"/>
          </w:tcPr>
          <w:p w14:paraId="64FA5364" w14:textId="77777777" w:rsidR="009416D0" w:rsidRDefault="00780B3A" w:rsidP="00D46828">
            <w:pPr>
              <w:rPr>
                <w:rFonts w:eastAsiaTheme="minorEastAsia" w:cstheme="majorHAnsi"/>
              </w:rPr>
            </w:pPr>
            <w:r w:rsidRPr="00997A76">
              <w:rPr>
                <w:noProof/>
                <w:position w:val="-60"/>
              </w:rPr>
              <w:object w:dxaOrig="1540" w:dyaOrig="1320" w14:anchorId="0889E4DF">
                <v:shape id="_x0000_i1048" type="#_x0000_t75" alt="" style="width:76.7pt;height:66.1pt;mso-width-percent:0;mso-height-percent:0;mso-width-percent:0;mso-height-percent:0" o:ole="">
                  <v:imagedata r:id="rId166" o:title=""/>
                </v:shape>
                <o:OLEObject Type="Embed" ProgID="Equation.DSMT4" ShapeID="_x0000_i1048" DrawAspect="Content" ObjectID="_1596972873" r:id="rId167"/>
              </w:object>
            </w:r>
          </w:p>
        </w:tc>
      </w:tr>
      <w:tr w:rsidR="00350981" w14:paraId="387B9B67" w14:textId="77777777" w:rsidTr="00D864B6">
        <w:trPr>
          <w:jc w:val="center"/>
        </w:trPr>
        <w:tc>
          <w:tcPr>
            <w:tcW w:w="958" w:type="dxa"/>
          </w:tcPr>
          <w:p w14:paraId="1CC2F568" w14:textId="77777777" w:rsidR="009416D0" w:rsidRDefault="00780B3A" w:rsidP="00D46828">
            <w:pPr>
              <w:rPr>
                <w:rFonts w:eastAsiaTheme="minorEastAsia" w:cstheme="majorHAnsi"/>
              </w:rPr>
            </w:pPr>
            <w:r w:rsidRPr="00780B3A">
              <w:rPr>
                <w:rFonts w:eastAsiaTheme="minorEastAsia" w:cstheme="majorHAnsi"/>
                <w:noProof/>
                <w:position w:val="-12"/>
              </w:rPr>
              <w:object w:dxaOrig="340" w:dyaOrig="360" w14:anchorId="4F095EA7">
                <v:shape id="_x0000_i1047" type="#_x0000_t75" alt="" style="width:17.1pt;height:18.3pt;mso-width-percent:0;mso-height-percent:0;mso-width-percent:0;mso-height-percent:0" o:ole="">
                  <v:imagedata r:id="rId168" o:title=""/>
                </v:shape>
                <o:OLEObject Type="Embed" ProgID="Equation.DSMT4" ShapeID="_x0000_i1047" DrawAspect="Content" ObjectID="_1596972874" r:id="rId169"/>
              </w:object>
            </w:r>
            <w:r w:rsidR="009416D0">
              <w:rPr>
                <w:rFonts w:eastAsiaTheme="minorEastAsia" w:cstheme="majorHAnsi"/>
              </w:rPr>
              <w:t xml:space="preserve"> </w:t>
            </w:r>
          </w:p>
        </w:tc>
        <w:tc>
          <w:tcPr>
            <w:tcW w:w="837" w:type="dxa"/>
          </w:tcPr>
          <w:p w14:paraId="7E4D495B" w14:textId="77777777" w:rsidR="009416D0" w:rsidRDefault="00350981" w:rsidP="00D46828">
            <w:pPr>
              <w:rPr>
                <w:rFonts w:eastAsiaTheme="minorEastAsia" w:cstheme="majorHAnsi"/>
              </w:rPr>
            </w:pPr>
            <w:r>
              <w:rPr>
                <w:rFonts w:eastAsiaTheme="minorEastAsia" w:cstheme="majorHAnsi"/>
              </w:rPr>
              <w:t>0.047</w:t>
            </w:r>
          </w:p>
        </w:tc>
        <w:tc>
          <w:tcPr>
            <w:tcW w:w="810" w:type="dxa"/>
          </w:tcPr>
          <w:p w14:paraId="76041933" w14:textId="77777777" w:rsidR="009416D0" w:rsidRDefault="004D4BD2" w:rsidP="00D46828">
            <w:pPr>
              <w:rPr>
                <w:rFonts w:eastAsiaTheme="minorEastAsia" w:cstheme="majorHAnsi"/>
              </w:rPr>
            </w:pPr>
            <w:r>
              <w:rPr>
                <w:rFonts w:eastAsiaTheme="minorEastAsia" w:cstheme="majorHAnsi"/>
              </w:rPr>
              <w:t>0.20</w:t>
            </w:r>
          </w:p>
        </w:tc>
        <w:tc>
          <w:tcPr>
            <w:tcW w:w="1080" w:type="dxa"/>
          </w:tcPr>
          <w:p w14:paraId="16479E29" w14:textId="77777777" w:rsidR="009416D0" w:rsidRDefault="00780B3A" w:rsidP="00D46828">
            <w:pPr>
              <w:rPr>
                <w:rFonts w:eastAsiaTheme="minorEastAsia" w:cstheme="majorHAnsi"/>
              </w:rPr>
            </w:pPr>
            <w:r w:rsidRPr="00780B3A">
              <w:rPr>
                <w:rFonts w:eastAsiaTheme="minorEastAsia" w:cstheme="majorHAnsi"/>
                <w:noProof/>
                <w:position w:val="-60"/>
              </w:rPr>
              <w:object w:dxaOrig="940" w:dyaOrig="1020" w14:anchorId="196F5014">
                <v:shape id="_x0000_i1046" type="#_x0000_t75" alt="" style="width:46.05pt;height:51.95pt;mso-width-percent:0;mso-height-percent:0;mso-width-percent:0;mso-height-percent:0" o:ole="">
                  <v:imagedata r:id="rId170" o:title=""/>
                </v:shape>
                <o:OLEObject Type="Embed" ProgID="Equation.DSMT4" ShapeID="_x0000_i1046" DrawAspect="Content" ObjectID="_1596972875" r:id="rId171"/>
              </w:object>
            </w:r>
          </w:p>
        </w:tc>
        <w:tc>
          <w:tcPr>
            <w:tcW w:w="810" w:type="dxa"/>
          </w:tcPr>
          <w:p w14:paraId="548B3C45" w14:textId="77777777" w:rsidR="009416D0" w:rsidRDefault="004D4BD2" w:rsidP="00D46828">
            <w:pPr>
              <w:rPr>
                <w:rFonts w:eastAsiaTheme="minorEastAsia" w:cstheme="majorHAnsi"/>
              </w:rPr>
            </w:pPr>
            <w:r>
              <w:rPr>
                <w:rFonts w:eastAsiaTheme="minorEastAsia" w:cstheme="majorHAnsi"/>
              </w:rPr>
              <w:t>0.047</w:t>
            </w:r>
          </w:p>
        </w:tc>
        <w:tc>
          <w:tcPr>
            <w:tcW w:w="900" w:type="dxa"/>
          </w:tcPr>
          <w:p w14:paraId="7C9417CD" w14:textId="77777777" w:rsidR="009416D0" w:rsidRDefault="004D4BD2" w:rsidP="00D46828">
            <w:pPr>
              <w:rPr>
                <w:rFonts w:eastAsiaTheme="minorEastAsia" w:cstheme="majorHAnsi"/>
              </w:rPr>
            </w:pPr>
            <w:r>
              <w:rPr>
                <w:rFonts w:eastAsiaTheme="minorEastAsia" w:cstheme="majorHAnsi"/>
              </w:rPr>
              <w:t>0.20</w:t>
            </w:r>
          </w:p>
        </w:tc>
        <w:tc>
          <w:tcPr>
            <w:tcW w:w="1620" w:type="dxa"/>
          </w:tcPr>
          <w:p w14:paraId="58621386" w14:textId="77777777" w:rsidR="009416D0" w:rsidRDefault="00780B3A" w:rsidP="00D46828">
            <w:pPr>
              <w:rPr>
                <w:rFonts w:eastAsiaTheme="minorEastAsia" w:cstheme="majorHAnsi"/>
              </w:rPr>
            </w:pPr>
            <w:r w:rsidRPr="00780B3A">
              <w:rPr>
                <w:rFonts w:eastAsiaTheme="minorEastAsia" w:cstheme="majorHAnsi"/>
                <w:noProof/>
                <w:position w:val="-60"/>
              </w:rPr>
              <w:object w:dxaOrig="940" w:dyaOrig="1020" w14:anchorId="5006C194">
                <v:shape id="_x0000_i1045" type="#_x0000_t75" alt="" style="width:46.05pt;height:51.95pt;mso-width-percent:0;mso-height-percent:0;mso-width-percent:0;mso-height-percent:0" o:ole="">
                  <v:imagedata r:id="rId170" o:title=""/>
                </v:shape>
                <o:OLEObject Type="Embed" ProgID="Equation.DSMT4" ShapeID="_x0000_i1045" DrawAspect="Content" ObjectID="_1596972876" r:id="rId172"/>
              </w:object>
            </w:r>
          </w:p>
        </w:tc>
        <w:tc>
          <w:tcPr>
            <w:tcW w:w="900" w:type="dxa"/>
          </w:tcPr>
          <w:p w14:paraId="4593E5DA" w14:textId="77777777" w:rsidR="009416D0" w:rsidRDefault="004D4BD2" w:rsidP="004D4BD2">
            <w:pPr>
              <w:rPr>
                <w:rFonts w:eastAsiaTheme="minorEastAsia" w:cstheme="majorHAnsi"/>
              </w:rPr>
            </w:pPr>
            <w:r>
              <w:rPr>
                <w:rFonts w:eastAsiaTheme="minorEastAsia" w:cstheme="majorHAnsi"/>
              </w:rPr>
              <w:t>0.074</w:t>
            </w:r>
          </w:p>
        </w:tc>
        <w:tc>
          <w:tcPr>
            <w:tcW w:w="990" w:type="dxa"/>
          </w:tcPr>
          <w:p w14:paraId="55E5C4CB" w14:textId="77777777" w:rsidR="009416D0" w:rsidRDefault="004D4BD2" w:rsidP="004D4BD2">
            <w:pPr>
              <w:rPr>
                <w:rFonts w:eastAsiaTheme="minorEastAsia" w:cstheme="majorHAnsi"/>
              </w:rPr>
            </w:pPr>
            <w:r>
              <w:rPr>
                <w:rFonts w:eastAsiaTheme="minorEastAsia" w:cstheme="majorHAnsi"/>
              </w:rPr>
              <w:t>0.19</w:t>
            </w:r>
          </w:p>
        </w:tc>
        <w:tc>
          <w:tcPr>
            <w:tcW w:w="2160" w:type="dxa"/>
          </w:tcPr>
          <w:p w14:paraId="6ABB8F76" w14:textId="77777777" w:rsidR="009416D0" w:rsidRDefault="00780B3A" w:rsidP="00D46828">
            <w:pPr>
              <w:rPr>
                <w:rFonts w:eastAsiaTheme="minorEastAsia" w:cstheme="majorHAnsi"/>
              </w:rPr>
            </w:pPr>
            <w:r w:rsidRPr="00997A76">
              <w:rPr>
                <w:noProof/>
                <w:position w:val="-60"/>
              </w:rPr>
              <w:object w:dxaOrig="1520" w:dyaOrig="1120" w14:anchorId="5B46B484">
                <v:shape id="_x0000_i1044" type="#_x0000_t75" alt="" style="width:76.15pt;height:56.05pt;mso-width-percent:0;mso-height-percent:0;mso-width-percent:0;mso-height-percent:0" o:ole="">
                  <v:imagedata r:id="rId173" o:title=""/>
                </v:shape>
                <o:OLEObject Type="Embed" ProgID="Equation.DSMT4" ShapeID="_x0000_i1044" DrawAspect="Content" ObjectID="_1596972877" r:id="rId174"/>
              </w:object>
            </w:r>
          </w:p>
        </w:tc>
      </w:tr>
      <w:tr w:rsidR="00350981" w14:paraId="169E49A2" w14:textId="77777777" w:rsidTr="00D864B6">
        <w:trPr>
          <w:jc w:val="center"/>
        </w:trPr>
        <w:tc>
          <w:tcPr>
            <w:tcW w:w="958" w:type="dxa"/>
          </w:tcPr>
          <w:p w14:paraId="790589B8" w14:textId="77777777" w:rsidR="009416D0" w:rsidRDefault="00780B3A" w:rsidP="00D46828">
            <w:pPr>
              <w:rPr>
                <w:rFonts w:eastAsiaTheme="minorEastAsia" w:cstheme="majorHAnsi"/>
              </w:rPr>
            </w:pPr>
            <w:r w:rsidRPr="00780B3A">
              <w:rPr>
                <w:rFonts w:eastAsiaTheme="minorEastAsia" w:cstheme="majorHAnsi"/>
                <w:noProof/>
                <w:position w:val="-12"/>
              </w:rPr>
              <w:object w:dxaOrig="279" w:dyaOrig="360" w14:anchorId="560FFC2B">
                <v:shape id="_x0000_i1043" type="#_x0000_t75" alt="" style="width:13pt;height:18.3pt;mso-width-percent:0;mso-height-percent:0;mso-width-percent:0;mso-height-percent:0" o:ole="">
                  <v:imagedata r:id="rId175" o:title=""/>
                </v:shape>
                <o:OLEObject Type="Embed" ProgID="Equation.DSMT4" ShapeID="_x0000_i1043" DrawAspect="Content" ObjectID="_1596972878" r:id="rId176"/>
              </w:object>
            </w:r>
            <w:r w:rsidR="009416D0">
              <w:rPr>
                <w:rFonts w:eastAsiaTheme="minorEastAsia" w:cstheme="majorHAnsi"/>
              </w:rPr>
              <w:t xml:space="preserve"> </w:t>
            </w:r>
          </w:p>
        </w:tc>
        <w:tc>
          <w:tcPr>
            <w:tcW w:w="837" w:type="dxa"/>
          </w:tcPr>
          <w:p w14:paraId="648146BC" w14:textId="77777777" w:rsidR="009416D0" w:rsidRDefault="00350981" w:rsidP="00D46828">
            <w:pPr>
              <w:rPr>
                <w:rFonts w:eastAsiaTheme="minorEastAsia" w:cstheme="majorHAnsi"/>
              </w:rPr>
            </w:pPr>
            <w:r>
              <w:rPr>
                <w:rFonts w:eastAsiaTheme="minorEastAsia" w:cstheme="majorHAnsi"/>
              </w:rPr>
              <w:t>0.70</w:t>
            </w:r>
          </w:p>
        </w:tc>
        <w:tc>
          <w:tcPr>
            <w:tcW w:w="810" w:type="dxa"/>
          </w:tcPr>
          <w:p w14:paraId="4E8393E8" w14:textId="77777777" w:rsidR="009416D0" w:rsidRDefault="004D4BD2" w:rsidP="00D46828">
            <w:pPr>
              <w:rPr>
                <w:rFonts w:eastAsiaTheme="minorEastAsia" w:cstheme="majorHAnsi"/>
              </w:rPr>
            </w:pPr>
            <w:r>
              <w:rPr>
                <w:rFonts w:eastAsiaTheme="minorEastAsia" w:cstheme="majorHAnsi"/>
              </w:rPr>
              <w:t>0.56</w:t>
            </w:r>
          </w:p>
        </w:tc>
        <w:tc>
          <w:tcPr>
            <w:tcW w:w="1080" w:type="dxa"/>
          </w:tcPr>
          <w:p w14:paraId="28CDFD8E" w14:textId="77777777" w:rsidR="009416D0" w:rsidRDefault="00780B3A" w:rsidP="00D46828">
            <w:pPr>
              <w:rPr>
                <w:rFonts w:eastAsiaTheme="minorEastAsia" w:cstheme="majorHAnsi"/>
              </w:rPr>
            </w:pPr>
            <w:r w:rsidRPr="00CA1C8B">
              <w:rPr>
                <w:noProof/>
                <w:position w:val="-60"/>
              </w:rPr>
              <w:object w:dxaOrig="920" w:dyaOrig="1320" w14:anchorId="5D18DCA6">
                <v:shape id="_x0000_i1042" type="#_x0000_t75" alt="" style="width:46.05pt;height:66.1pt;mso-width-percent:0;mso-height-percent:0;mso-width-percent:0;mso-height-percent:0" o:ole="">
                  <v:imagedata r:id="rId177" o:title=""/>
                </v:shape>
                <o:OLEObject Type="Embed" ProgID="Equation.DSMT4" ShapeID="_x0000_i1042" DrawAspect="Content" ObjectID="_1596972879" r:id="rId178"/>
              </w:object>
            </w:r>
          </w:p>
        </w:tc>
        <w:tc>
          <w:tcPr>
            <w:tcW w:w="810" w:type="dxa"/>
          </w:tcPr>
          <w:p w14:paraId="0184F500" w14:textId="77777777" w:rsidR="009416D0" w:rsidRDefault="004D4BD2" w:rsidP="00D46828">
            <w:pPr>
              <w:rPr>
                <w:rFonts w:eastAsiaTheme="minorEastAsia" w:cstheme="majorHAnsi"/>
              </w:rPr>
            </w:pPr>
            <w:r>
              <w:rPr>
                <w:rFonts w:eastAsiaTheme="minorEastAsia" w:cstheme="majorHAnsi"/>
              </w:rPr>
              <w:t>0.70</w:t>
            </w:r>
          </w:p>
        </w:tc>
        <w:tc>
          <w:tcPr>
            <w:tcW w:w="900" w:type="dxa"/>
          </w:tcPr>
          <w:p w14:paraId="64B7AE41" w14:textId="77777777" w:rsidR="009416D0" w:rsidRDefault="004D4BD2" w:rsidP="00D46828">
            <w:pPr>
              <w:rPr>
                <w:rFonts w:eastAsiaTheme="minorEastAsia" w:cstheme="majorHAnsi"/>
              </w:rPr>
            </w:pPr>
            <w:r>
              <w:rPr>
                <w:rFonts w:eastAsiaTheme="minorEastAsia" w:cstheme="majorHAnsi"/>
              </w:rPr>
              <w:t>0.56</w:t>
            </w:r>
          </w:p>
        </w:tc>
        <w:tc>
          <w:tcPr>
            <w:tcW w:w="1620" w:type="dxa"/>
          </w:tcPr>
          <w:p w14:paraId="75A4E8B9" w14:textId="77777777" w:rsidR="009416D0" w:rsidRDefault="00780B3A" w:rsidP="00D46828">
            <w:pPr>
              <w:rPr>
                <w:rFonts w:eastAsiaTheme="minorEastAsia" w:cstheme="majorHAnsi"/>
              </w:rPr>
            </w:pPr>
            <w:r w:rsidRPr="00CA1C8B">
              <w:rPr>
                <w:noProof/>
                <w:position w:val="-60"/>
              </w:rPr>
              <w:object w:dxaOrig="920" w:dyaOrig="1320" w14:anchorId="02F0EA33">
                <v:shape id="_x0000_i1041" type="#_x0000_t75" alt="" style="width:46.05pt;height:66.1pt;mso-width-percent:0;mso-height-percent:0;mso-width-percent:0;mso-height-percent:0" o:ole="">
                  <v:imagedata r:id="rId177" o:title=""/>
                </v:shape>
                <o:OLEObject Type="Embed" ProgID="Equation.DSMT4" ShapeID="_x0000_i1041" DrawAspect="Content" ObjectID="_1596972880" r:id="rId179"/>
              </w:object>
            </w:r>
          </w:p>
        </w:tc>
        <w:tc>
          <w:tcPr>
            <w:tcW w:w="900" w:type="dxa"/>
          </w:tcPr>
          <w:p w14:paraId="52810933" w14:textId="77777777" w:rsidR="009416D0" w:rsidRDefault="004D4BD2" w:rsidP="00D46828">
            <w:pPr>
              <w:rPr>
                <w:rFonts w:eastAsiaTheme="minorEastAsia" w:cstheme="majorHAnsi"/>
              </w:rPr>
            </w:pPr>
            <w:r>
              <w:rPr>
                <w:rFonts w:eastAsiaTheme="minorEastAsia" w:cstheme="majorHAnsi"/>
              </w:rPr>
              <w:t>0.68</w:t>
            </w:r>
          </w:p>
        </w:tc>
        <w:tc>
          <w:tcPr>
            <w:tcW w:w="990" w:type="dxa"/>
          </w:tcPr>
          <w:p w14:paraId="3B4ADD71" w14:textId="77777777" w:rsidR="009416D0" w:rsidRDefault="004D4BD2" w:rsidP="00D46828">
            <w:pPr>
              <w:rPr>
                <w:rFonts w:eastAsiaTheme="minorEastAsia" w:cstheme="majorHAnsi"/>
              </w:rPr>
            </w:pPr>
            <w:r>
              <w:rPr>
                <w:rFonts w:eastAsiaTheme="minorEastAsia" w:cstheme="majorHAnsi"/>
              </w:rPr>
              <w:t>0.56</w:t>
            </w:r>
          </w:p>
        </w:tc>
        <w:tc>
          <w:tcPr>
            <w:tcW w:w="2160" w:type="dxa"/>
          </w:tcPr>
          <w:p w14:paraId="421E11D1" w14:textId="77777777" w:rsidR="009416D0" w:rsidRDefault="00780B3A" w:rsidP="00D46828">
            <w:pPr>
              <w:rPr>
                <w:rFonts w:eastAsiaTheme="minorEastAsia" w:cstheme="majorHAnsi"/>
              </w:rPr>
            </w:pPr>
            <w:r w:rsidRPr="00350981">
              <w:rPr>
                <w:noProof/>
                <w:position w:val="-62"/>
              </w:rPr>
              <w:object w:dxaOrig="1480" w:dyaOrig="1359" w14:anchorId="1B2D7B5F">
                <v:shape id="_x0000_i1040" type="#_x0000_t75" alt="" style="width:73.75pt;height:67.85pt;mso-width-percent:0;mso-height-percent:0;mso-width-percent:0;mso-height-percent:0" o:ole="">
                  <v:imagedata r:id="rId180" o:title=""/>
                </v:shape>
                <o:OLEObject Type="Embed" ProgID="Equation.DSMT4" ShapeID="_x0000_i1040" DrawAspect="Content" ObjectID="_1596972881" r:id="rId181"/>
              </w:object>
            </w:r>
          </w:p>
        </w:tc>
      </w:tr>
      <w:tr w:rsidR="00350981" w14:paraId="28DB49AB" w14:textId="77777777" w:rsidTr="00D864B6">
        <w:trPr>
          <w:jc w:val="center"/>
        </w:trPr>
        <w:tc>
          <w:tcPr>
            <w:tcW w:w="958" w:type="dxa"/>
          </w:tcPr>
          <w:p w14:paraId="517B8300" w14:textId="77777777" w:rsidR="009416D0" w:rsidRDefault="00780B3A" w:rsidP="00D46828">
            <w:pPr>
              <w:rPr>
                <w:rFonts w:eastAsiaTheme="minorEastAsia" w:cstheme="majorHAnsi"/>
              </w:rPr>
            </w:pPr>
            <w:r w:rsidRPr="00780B3A">
              <w:rPr>
                <w:rFonts w:eastAsiaTheme="minorEastAsia" w:cstheme="majorHAnsi"/>
                <w:noProof/>
                <w:position w:val="-12"/>
              </w:rPr>
              <w:object w:dxaOrig="320" w:dyaOrig="360" w14:anchorId="065ABCBC">
                <v:shape id="_x0000_i1039" type="#_x0000_t75" alt="" style="width:15.95pt;height:18.3pt;mso-width-percent:0;mso-height-percent:0;mso-width-percent:0;mso-height-percent:0" o:ole="">
                  <v:imagedata r:id="rId182" o:title=""/>
                </v:shape>
                <o:OLEObject Type="Embed" ProgID="Equation.DSMT4" ShapeID="_x0000_i1039" DrawAspect="Content" ObjectID="_1596972882" r:id="rId183"/>
              </w:object>
            </w:r>
            <w:r w:rsidR="009416D0">
              <w:rPr>
                <w:rFonts w:eastAsiaTheme="minorEastAsia" w:cstheme="majorHAnsi"/>
              </w:rPr>
              <w:t xml:space="preserve"> </w:t>
            </w:r>
          </w:p>
        </w:tc>
        <w:tc>
          <w:tcPr>
            <w:tcW w:w="837" w:type="dxa"/>
          </w:tcPr>
          <w:p w14:paraId="0A5D64DB" w14:textId="77777777" w:rsidR="009416D0" w:rsidRDefault="00350981" w:rsidP="00D46828">
            <w:pPr>
              <w:rPr>
                <w:rFonts w:eastAsiaTheme="minorEastAsia" w:cstheme="majorHAnsi"/>
              </w:rPr>
            </w:pPr>
            <w:r>
              <w:rPr>
                <w:rFonts w:eastAsiaTheme="minorEastAsia" w:cstheme="majorHAnsi"/>
              </w:rPr>
              <w:t>0.034</w:t>
            </w:r>
          </w:p>
        </w:tc>
        <w:tc>
          <w:tcPr>
            <w:tcW w:w="810" w:type="dxa"/>
          </w:tcPr>
          <w:p w14:paraId="3BF2CE78" w14:textId="77777777" w:rsidR="009416D0" w:rsidRDefault="004D4BD2" w:rsidP="00D46828">
            <w:pPr>
              <w:rPr>
                <w:rFonts w:eastAsiaTheme="minorEastAsia" w:cstheme="majorHAnsi"/>
              </w:rPr>
            </w:pPr>
            <w:r>
              <w:rPr>
                <w:rFonts w:eastAsiaTheme="minorEastAsia" w:cstheme="majorHAnsi"/>
              </w:rPr>
              <w:t>0.17</w:t>
            </w:r>
          </w:p>
        </w:tc>
        <w:tc>
          <w:tcPr>
            <w:tcW w:w="1080" w:type="dxa"/>
          </w:tcPr>
          <w:p w14:paraId="6CE7B22D" w14:textId="77777777" w:rsidR="009416D0" w:rsidRDefault="00780B3A" w:rsidP="00D46828">
            <w:pPr>
              <w:rPr>
                <w:rFonts w:eastAsiaTheme="minorEastAsia" w:cstheme="majorHAnsi"/>
              </w:rPr>
            </w:pPr>
            <w:r w:rsidRPr="00780B3A">
              <w:rPr>
                <w:rFonts w:eastAsiaTheme="minorEastAsia" w:cstheme="majorHAnsi"/>
                <w:noProof/>
                <w:position w:val="-62"/>
              </w:rPr>
              <w:object w:dxaOrig="880" w:dyaOrig="1040" w14:anchorId="02FDFE1D">
                <v:shape id="_x0000_i1038" type="#_x0000_t75" alt="" style="width:44.25pt;height:51.95pt;mso-width-percent:0;mso-height-percent:0;mso-width-percent:0;mso-height-percent:0" o:ole="">
                  <v:imagedata r:id="rId184" o:title=""/>
                </v:shape>
                <o:OLEObject Type="Embed" ProgID="Equation.DSMT4" ShapeID="_x0000_i1038" DrawAspect="Content" ObjectID="_1596972883" r:id="rId185"/>
              </w:object>
            </w:r>
          </w:p>
        </w:tc>
        <w:tc>
          <w:tcPr>
            <w:tcW w:w="810" w:type="dxa"/>
          </w:tcPr>
          <w:p w14:paraId="0FAB475C" w14:textId="77777777" w:rsidR="009416D0" w:rsidRDefault="004D4BD2" w:rsidP="00D46828">
            <w:pPr>
              <w:rPr>
                <w:rFonts w:eastAsiaTheme="minorEastAsia" w:cstheme="majorHAnsi"/>
              </w:rPr>
            </w:pPr>
            <w:r>
              <w:rPr>
                <w:rFonts w:eastAsiaTheme="minorEastAsia" w:cstheme="majorHAnsi"/>
              </w:rPr>
              <w:t>0.034</w:t>
            </w:r>
          </w:p>
        </w:tc>
        <w:tc>
          <w:tcPr>
            <w:tcW w:w="900" w:type="dxa"/>
          </w:tcPr>
          <w:p w14:paraId="38DD5430" w14:textId="77777777" w:rsidR="009416D0" w:rsidRDefault="004D4BD2" w:rsidP="00D46828">
            <w:pPr>
              <w:rPr>
                <w:rFonts w:eastAsiaTheme="minorEastAsia" w:cstheme="majorHAnsi"/>
              </w:rPr>
            </w:pPr>
            <w:r>
              <w:rPr>
                <w:rFonts w:eastAsiaTheme="minorEastAsia" w:cstheme="majorHAnsi"/>
              </w:rPr>
              <w:t>0.17</w:t>
            </w:r>
          </w:p>
        </w:tc>
        <w:tc>
          <w:tcPr>
            <w:tcW w:w="1620" w:type="dxa"/>
          </w:tcPr>
          <w:p w14:paraId="1DF37F05" w14:textId="77777777" w:rsidR="009416D0" w:rsidRDefault="00780B3A" w:rsidP="00D46828">
            <w:pPr>
              <w:rPr>
                <w:rFonts w:eastAsiaTheme="minorEastAsia" w:cstheme="majorHAnsi"/>
              </w:rPr>
            </w:pPr>
            <w:r w:rsidRPr="00780B3A">
              <w:rPr>
                <w:rFonts w:eastAsiaTheme="minorEastAsia" w:cstheme="majorHAnsi"/>
                <w:noProof/>
                <w:position w:val="-62"/>
              </w:rPr>
              <w:object w:dxaOrig="880" w:dyaOrig="1040" w14:anchorId="6C2AD85F">
                <v:shape id="_x0000_i1037" type="#_x0000_t75" alt="" style="width:44.25pt;height:51.95pt;mso-width-percent:0;mso-height-percent:0;mso-width-percent:0;mso-height-percent:0" o:ole="">
                  <v:imagedata r:id="rId184" o:title=""/>
                </v:shape>
                <o:OLEObject Type="Embed" ProgID="Equation.DSMT4" ShapeID="_x0000_i1037" DrawAspect="Content" ObjectID="_1596972884" r:id="rId186"/>
              </w:object>
            </w:r>
          </w:p>
        </w:tc>
        <w:tc>
          <w:tcPr>
            <w:tcW w:w="900" w:type="dxa"/>
          </w:tcPr>
          <w:p w14:paraId="215CA488" w14:textId="77777777" w:rsidR="009416D0" w:rsidRDefault="004D4BD2" w:rsidP="00D46828">
            <w:pPr>
              <w:rPr>
                <w:rFonts w:eastAsiaTheme="minorEastAsia" w:cstheme="majorHAnsi"/>
              </w:rPr>
            </w:pPr>
            <w:r>
              <w:rPr>
                <w:rFonts w:eastAsiaTheme="minorEastAsia" w:cstheme="majorHAnsi"/>
              </w:rPr>
              <w:t>0.054</w:t>
            </w:r>
          </w:p>
        </w:tc>
        <w:tc>
          <w:tcPr>
            <w:tcW w:w="990" w:type="dxa"/>
          </w:tcPr>
          <w:p w14:paraId="7A20B458" w14:textId="77777777" w:rsidR="009416D0" w:rsidRDefault="004D4BD2" w:rsidP="00D46828">
            <w:pPr>
              <w:rPr>
                <w:rFonts w:eastAsiaTheme="minorEastAsia" w:cstheme="majorHAnsi"/>
              </w:rPr>
            </w:pPr>
            <w:r>
              <w:rPr>
                <w:rFonts w:eastAsiaTheme="minorEastAsia" w:cstheme="majorHAnsi"/>
              </w:rPr>
              <w:t>0.17</w:t>
            </w:r>
          </w:p>
        </w:tc>
        <w:tc>
          <w:tcPr>
            <w:tcW w:w="2160" w:type="dxa"/>
          </w:tcPr>
          <w:p w14:paraId="53B383FC" w14:textId="77777777" w:rsidR="009416D0" w:rsidRDefault="00780B3A" w:rsidP="00D46828">
            <w:pPr>
              <w:rPr>
                <w:rFonts w:eastAsiaTheme="minorEastAsia" w:cstheme="majorHAnsi"/>
              </w:rPr>
            </w:pPr>
            <w:r w:rsidRPr="00350981">
              <w:rPr>
                <w:noProof/>
                <w:position w:val="-62"/>
              </w:rPr>
              <w:object w:dxaOrig="1420" w:dyaOrig="1140" w14:anchorId="25F2E258">
                <v:shape id="_x0000_i1036" type="#_x0000_t75" alt="" style="width:70.8pt;height:57.25pt;mso-width-percent:0;mso-height-percent:0;mso-width-percent:0;mso-height-percent:0" o:ole="">
                  <v:imagedata r:id="rId187" o:title=""/>
                </v:shape>
                <o:OLEObject Type="Embed" ProgID="Equation.DSMT4" ShapeID="_x0000_i1036" DrawAspect="Content" ObjectID="_1596972885" r:id="rId188"/>
              </w:object>
            </w:r>
          </w:p>
        </w:tc>
      </w:tr>
      <w:tr w:rsidR="00350981" w14:paraId="7912FAC3" w14:textId="77777777" w:rsidTr="00D864B6">
        <w:trPr>
          <w:jc w:val="center"/>
        </w:trPr>
        <w:tc>
          <w:tcPr>
            <w:tcW w:w="958" w:type="dxa"/>
          </w:tcPr>
          <w:p w14:paraId="7FA5E6E8" w14:textId="77777777" w:rsidR="009416D0" w:rsidRDefault="00780B3A" w:rsidP="00D46828">
            <w:pPr>
              <w:rPr>
                <w:rFonts w:eastAsiaTheme="minorEastAsia" w:cstheme="majorHAnsi"/>
              </w:rPr>
            </w:pPr>
            <w:r w:rsidRPr="00780B3A">
              <w:rPr>
                <w:rFonts w:eastAsiaTheme="minorEastAsia" w:cstheme="majorHAnsi"/>
                <w:noProof/>
                <w:position w:val="-12"/>
              </w:rPr>
              <w:object w:dxaOrig="279" w:dyaOrig="360" w14:anchorId="49671D29">
                <v:shape id="_x0000_i1035" type="#_x0000_t75" alt="" style="width:13pt;height:18.3pt;mso-width-percent:0;mso-height-percent:0;mso-width-percent:0;mso-height-percent:0" o:ole="">
                  <v:imagedata r:id="rId189" o:title=""/>
                </v:shape>
                <o:OLEObject Type="Embed" ProgID="Equation.DSMT4" ShapeID="_x0000_i1035" DrawAspect="Content" ObjectID="_1596972886" r:id="rId190"/>
              </w:object>
            </w:r>
            <w:r w:rsidR="009416D0">
              <w:rPr>
                <w:rFonts w:eastAsiaTheme="minorEastAsia" w:cstheme="majorHAnsi"/>
              </w:rPr>
              <w:t xml:space="preserve"> </w:t>
            </w:r>
          </w:p>
        </w:tc>
        <w:tc>
          <w:tcPr>
            <w:tcW w:w="837" w:type="dxa"/>
          </w:tcPr>
          <w:p w14:paraId="1A983E8E" w14:textId="77777777" w:rsidR="009416D0" w:rsidRDefault="00350981" w:rsidP="00D46828">
            <w:pPr>
              <w:rPr>
                <w:rFonts w:eastAsiaTheme="minorEastAsia" w:cstheme="majorHAnsi"/>
              </w:rPr>
            </w:pPr>
            <w:r>
              <w:rPr>
                <w:rFonts w:eastAsiaTheme="minorEastAsia" w:cstheme="majorHAnsi"/>
              </w:rPr>
              <w:t>0.83</w:t>
            </w:r>
          </w:p>
        </w:tc>
        <w:tc>
          <w:tcPr>
            <w:tcW w:w="810" w:type="dxa"/>
          </w:tcPr>
          <w:p w14:paraId="5DA49331" w14:textId="77777777" w:rsidR="009416D0" w:rsidRDefault="004D4BD2" w:rsidP="00D46828">
            <w:pPr>
              <w:rPr>
                <w:rFonts w:eastAsiaTheme="minorEastAsia" w:cstheme="majorHAnsi"/>
              </w:rPr>
            </w:pPr>
            <w:r>
              <w:rPr>
                <w:rFonts w:eastAsiaTheme="minorEastAsia" w:cstheme="majorHAnsi"/>
              </w:rPr>
              <w:t>0.83</w:t>
            </w:r>
          </w:p>
        </w:tc>
        <w:tc>
          <w:tcPr>
            <w:tcW w:w="1080" w:type="dxa"/>
          </w:tcPr>
          <w:p w14:paraId="0DAFB531" w14:textId="77777777" w:rsidR="009416D0" w:rsidRDefault="00780B3A" w:rsidP="00D46828">
            <w:pPr>
              <w:rPr>
                <w:rFonts w:eastAsiaTheme="minorEastAsia" w:cstheme="majorHAnsi"/>
              </w:rPr>
            </w:pPr>
            <w:r w:rsidRPr="00780B3A">
              <w:rPr>
                <w:rFonts w:eastAsiaTheme="minorEastAsia" w:cstheme="majorHAnsi"/>
                <w:noProof/>
                <w:position w:val="-12"/>
              </w:rPr>
              <w:object w:dxaOrig="260" w:dyaOrig="360" w14:anchorId="3FB3A00D">
                <v:shape id="_x0000_i1034" type="#_x0000_t75" alt="" style="width:13pt;height:18.3pt;mso-width-percent:0;mso-height-percent:0;mso-width-percent:0;mso-height-percent:0" o:ole="">
                  <v:imagedata r:id="rId191" o:title=""/>
                </v:shape>
                <o:OLEObject Type="Embed" ProgID="Equation.DSMT4" ShapeID="_x0000_i1034" DrawAspect="Content" ObjectID="_1596972887" r:id="rId192"/>
              </w:object>
            </w:r>
            <w:r w:rsidR="009416D0">
              <w:rPr>
                <w:rFonts w:eastAsiaTheme="minorEastAsia" w:cstheme="majorHAnsi"/>
              </w:rPr>
              <w:t xml:space="preserve"> </w:t>
            </w:r>
          </w:p>
        </w:tc>
        <w:tc>
          <w:tcPr>
            <w:tcW w:w="810" w:type="dxa"/>
          </w:tcPr>
          <w:p w14:paraId="28C6CBFB" w14:textId="77777777" w:rsidR="009416D0" w:rsidRDefault="004D4BD2" w:rsidP="00D46828">
            <w:pPr>
              <w:rPr>
                <w:rFonts w:eastAsiaTheme="minorEastAsia" w:cstheme="majorHAnsi"/>
              </w:rPr>
            </w:pPr>
            <w:r>
              <w:rPr>
                <w:rFonts w:eastAsiaTheme="minorEastAsia" w:cstheme="majorHAnsi"/>
              </w:rPr>
              <w:t>0.83</w:t>
            </w:r>
          </w:p>
        </w:tc>
        <w:tc>
          <w:tcPr>
            <w:tcW w:w="900" w:type="dxa"/>
          </w:tcPr>
          <w:p w14:paraId="6D8C11FB" w14:textId="77777777" w:rsidR="009416D0" w:rsidRDefault="004D4BD2" w:rsidP="00D46828">
            <w:pPr>
              <w:rPr>
                <w:rFonts w:eastAsiaTheme="minorEastAsia" w:cstheme="majorHAnsi"/>
              </w:rPr>
            </w:pPr>
            <w:r>
              <w:rPr>
                <w:rFonts w:eastAsiaTheme="minorEastAsia" w:cstheme="majorHAnsi"/>
              </w:rPr>
              <w:t>0.83</w:t>
            </w:r>
          </w:p>
        </w:tc>
        <w:tc>
          <w:tcPr>
            <w:tcW w:w="1620" w:type="dxa"/>
          </w:tcPr>
          <w:p w14:paraId="319AB40F" w14:textId="77777777" w:rsidR="009416D0" w:rsidRDefault="00780B3A" w:rsidP="00D46828">
            <w:pPr>
              <w:rPr>
                <w:rFonts w:eastAsiaTheme="minorEastAsia" w:cstheme="majorHAnsi"/>
              </w:rPr>
            </w:pPr>
            <w:r w:rsidRPr="00780B3A">
              <w:rPr>
                <w:rFonts w:eastAsiaTheme="minorEastAsia" w:cstheme="majorHAnsi"/>
                <w:noProof/>
                <w:position w:val="-12"/>
              </w:rPr>
              <w:object w:dxaOrig="260" w:dyaOrig="360" w14:anchorId="6F5610EB">
                <v:shape id="_x0000_i1033" type="#_x0000_t75" alt="" style="width:13pt;height:18.3pt;mso-width-percent:0;mso-height-percent:0;mso-width-percent:0;mso-height-percent:0" o:ole="">
                  <v:imagedata r:id="rId193" o:title=""/>
                </v:shape>
                <o:OLEObject Type="Embed" ProgID="Equation.DSMT4" ShapeID="_x0000_i1033" DrawAspect="Content" ObjectID="_1596972888" r:id="rId194"/>
              </w:object>
            </w:r>
          </w:p>
        </w:tc>
        <w:tc>
          <w:tcPr>
            <w:tcW w:w="900" w:type="dxa"/>
          </w:tcPr>
          <w:p w14:paraId="16FA7041" w14:textId="77777777" w:rsidR="009416D0" w:rsidRDefault="004D4BD2" w:rsidP="00D46828">
            <w:pPr>
              <w:rPr>
                <w:rFonts w:eastAsiaTheme="minorEastAsia" w:cstheme="majorHAnsi"/>
              </w:rPr>
            </w:pPr>
            <w:r>
              <w:rPr>
                <w:rFonts w:eastAsiaTheme="minorEastAsia" w:cstheme="majorHAnsi"/>
              </w:rPr>
              <w:t>0.83</w:t>
            </w:r>
          </w:p>
        </w:tc>
        <w:tc>
          <w:tcPr>
            <w:tcW w:w="990" w:type="dxa"/>
          </w:tcPr>
          <w:p w14:paraId="20B1280F" w14:textId="77777777" w:rsidR="009416D0" w:rsidRDefault="004D4BD2" w:rsidP="00D46828">
            <w:pPr>
              <w:rPr>
                <w:rFonts w:eastAsiaTheme="minorEastAsia" w:cstheme="majorHAnsi"/>
              </w:rPr>
            </w:pPr>
            <w:r>
              <w:rPr>
                <w:rFonts w:eastAsiaTheme="minorEastAsia" w:cstheme="majorHAnsi"/>
              </w:rPr>
              <w:t>0.83</w:t>
            </w:r>
          </w:p>
        </w:tc>
        <w:tc>
          <w:tcPr>
            <w:tcW w:w="2160" w:type="dxa"/>
          </w:tcPr>
          <w:p w14:paraId="475A9500" w14:textId="77777777" w:rsidR="009416D0" w:rsidRDefault="00780B3A" w:rsidP="00D46828">
            <w:pPr>
              <w:rPr>
                <w:rFonts w:eastAsiaTheme="minorEastAsia" w:cstheme="majorHAnsi"/>
              </w:rPr>
            </w:pPr>
            <w:r w:rsidRPr="00780B3A">
              <w:rPr>
                <w:rFonts w:eastAsiaTheme="minorEastAsia" w:cstheme="majorHAnsi"/>
                <w:noProof/>
                <w:position w:val="-12"/>
              </w:rPr>
              <w:object w:dxaOrig="260" w:dyaOrig="360" w14:anchorId="27169627">
                <v:shape id="_x0000_i1032" type="#_x0000_t75" alt="" style="width:13pt;height:18.3pt;mso-width-percent:0;mso-height-percent:0;mso-width-percent:0;mso-height-percent:0" o:ole="">
                  <v:imagedata r:id="rId193" o:title=""/>
                </v:shape>
                <o:OLEObject Type="Embed" ProgID="Equation.DSMT4" ShapeID="_x0000_i1032" DrawAspect="Content" ObjectID="_1596972889" r:id="rId195"/>
              </w:object>
            </w:r>
          </w:p>
        </w:tc>
      </w:tr>
      <w:tr w:rsidR="00350981" w14:paraId="11B8C44A" w14:textId="77777777" w:rsidTr="00D864B6">
        <w:trPr>
          <w:jc w:val="center"/>
        </w:trPr>
        <w:tc>
          <w:tcPr>
            <w:tcW w:w="958" w:type="dxa"/>
          </w:tcPr>
          <w:p w14:paraId="682AFBE8" w14:textId="77777777" w:rsidR="009416D0" w:rsidRDefault="00780B3A" w:rsidP="00D46828">
            <w:pPr>
              <w:rPr>
                <w:rFonts w:eastAsiaTheme="minorEastAsia" w:cstheme="majorHAnsi"/>
              </w:rPr>
            </w:pPr>
            <w:r w:rsidRPr="00780B3A">
              <w:rPr>
                <w:rFonts w:eastAsiaTheme="minorEastAsia" w:cstheme="majorHAnsi"/>
                <w:noProof/>
                <w:position w:val="-12"/>
              </w:rPr>
              <w:object w:dxaOrig="320" w:dyaOrig="360" w14:anchorId="51DF4BAA">
                <v:shape id="_x0000_i1031" type="#_x0000_t75" alt="" style="width:15.95pt;height:18.3pt;mso-width-percent:0;mso-height-percent:0;mso-width-percent:0;mso-height-percent:0" o:ole="">
                  <v:imagedata r:id="rId196" o:title=""/>
                </v:shape>
                <o:OLEObject Type="Embed" ProgID="Equation.DSMT4" ShapeID="_x0000_i1031" DrawAspect="Content" ObjectID="_1596972890" r:id="rId197"/>
              </w:object>
            </w:r>
            <w:r w:rsidR="009416D0">
              <w:rPr>
                <w:rFonts w:eastAsiaTheme="minorEastAsia" w:cstheme="majorHAnsi"/>
              </w:rPr>
              <w:t xml:space="preserve"> </w:t>
            </w:r>
          </w:p>
        </w:tc>
        <w:tc>
          <w:tcPr>
            <w:tcW w:w="837" w:type="dxa"/>
          </w:tcPr>
          <w:p w14:paraId="540ED0DE" w14:textId="77777777" w:rsidR="009416D0" w:rsidRDefault="009416D0" w:rsidP="00D46828">
            <w:pPr>
              <w:rPr>
                <w:rFonts w:eastAsiaTheme="minorEastAsia" w:cstheme="majorHAnsi"/>
              </w:rPr>
            </w:pPr>
            <w:r>
              <w:rPr>
                <w:rFonts w:eastAsiaTheme="minorEastAsia" w:cstheme="majorHAnsi"/>
              </w:rPr>
              <w:t>0</w:t>
            </w:r>
          </w:p>
        </w:tc>
        <w:tc>
          <w:tcPr>
            <w:tcW w:w="810" w:type="dxa"/>
          </w:tcPr>
          <w:p w14:paraId="576FA977" w14:textId="77777777" w:rsidR="009416D0" w:rsidRDefault="004D4BD2" w:rsidP="00D46828">
            <w:pPr>
              <w:rPr>
                <w:rFonts w:eastAsiaTheme="minorEastAsia" w:cstheme="majorHAnsi"/>
              </w:rPr>
            </w:pPr>
            <w:r>
              <w:rPr>
                <w:rFonts w:eastAsiaTheme="minorEastAsia" w:cstheme="majorHAnsi"/>
              </w:rPr>
              <w:t>0</w:t>
            </w:r>
          </w:p>
        </w:tc>
        <w:tc>
          <w:tcPr>
            <w:tcW w:w="1080" w:type="dxa"/>
          </w:tcPr>
          <w:p w14:paraId="71C52BBE" w14:textId="77777777" w:rsidR="009416D0" w:rsidRDefault="009416D0" w:rsidP="00D46828">
            <w:pPr>
              <w:rPr>
                <w:rFonts w:eastAsiaTheme="minorEastAsia" w:cstheme="majorHAnsi"/>
              </w:rPr>
            </w:pPr>
            <w:r>
              <w:rPr>
                <w:rFonts w:eastAsiaTheme="minorEastAsia" w:cstheme="majorHAnsi"/>
              </w:rPr>
              <w:t>0</w:t>
            </w:r>
          </w:p>
        </w:tc>
        <w:tc>
          <w:tcPr>
            <w:tcW w:w="810" w:type="dxa"/>
          </w:tcPr>
          <w:p w14:paraId="342C1F58" w14:textId="77777777" w:rsidR="009416D0" w:rsidRDefault="004D4BD2" w:rsidP="00D46828">
            <w:pPr>
              <w:rPr>
                <w:rFonts w:eastAsiaTheme="minorEastAsia" w:cstheme="majorHAnsi"/>
              </w:rPr>
            </w:pPr>
            <w:r>
              <w:rPr>
                <w:rFonts w:eastAsiaTheme="minorEastAsia" w:cstheme="majorHAnsi"/>
              </w:rPr>
              <w:t>0.046</w:t>
            </w:r>
          </w:p>
        </w:tc>
        <w:tc>
          <w:tcPr>
            <w:tcW w:w="900" w:type="dxa"/>
          </w:tcPr>
          <w:p w14:paraId="1BBB4E9C" w14:textId="77777777" w:rsidR="009416D0" w:rsidRDefault="004D4BD2" w:rsidP="00D46828">
            <w:pPr>
              <w:rPr>
                <w:rFonts w:eastAsiaTheme="minorEastAsia" w:cstheme="majorHAnsi"/>
              </w:rPr>
            </w:pPr>
            <w:r>
              <w:rPr>
                <w:rFonts w:eastAsiaTheme="minorEastAsia" w:cstheme="majorHAnsi"/>
              </w:rPr>
              <w:t>0.600</w:t>
            </w:r>
          </w:p>
        </w:tc>
        <w:tc>
          <w:tcPr>
            <w:tcW w:w="1620" w:type="dxa"/>
          </w:tcPr>
          <w:p w14:paraId="7BC36FC4" w14:textId="77777777" w:rsidR="009416D0" w:rsidRDefault="00780B3A" w:rsidP="00D46828">
            <w:pPr>
              <w:rPr>
                <w:rFonts w:eastAsiaTheme="minorEastAsia" w:cstheme="majorHAnsi"/>
              </w:rPr>
            </w:pPr>
            <w:r w:rsidRPr="00780B3A">
              <w:rPr>
                <w:rFonts w:eastAsiaTheme="minorEastAsia" w:cstheme="majorHAnsi"/>
                <w:noProof/>
                <w:position w:val="-60"/>
              </w:rPr>
              <w:object w:dxaOrig="1280" w:dyaOrig="1020" w14:anchorId="4A340FDB">
                <v:shape id="_x0000_i1030" type="#_x0000_t75" alt="" style="width:63.75pt;height:51.95pt;mso-width-percent:0;mso-height-percent:0;mso-width-percent:0;mso-height-percent:0" o:ole="">
                  <v:imagedata r:id="rId198" o:title=""/>
                </v:shape>
                <o:OLEObject Type="Embed" ProgID="Equation.DSMT4" ShapeID="_x0000_i1030" DrawAspect="Content" ObjectID="_1596972891" r:id="rId199"/>
              </w:object>
            </w:r>
          </w:p>
        </w:tc>
        <w:tc>
          <w:tcPr>
            <w:tcW w:w="900" w:type="dxa"/>
          </w:tcPr>
          <w:p w14:paraId="13A39BC8" w14:textId="77777777" w:rsidR="009416D0" w:rsidRDefault="004D4BD2" w:rsidP="00D46828">
            <w:pPr>
              <w:rPr>
                <w:rFonts w:eastAsiaTheme="minorEastAsia" w:cstheme="majorHAnsi"/>
              </w:rPr>
            </w:pPr>
            <w:r>
              <w:rPr>
                <w:rFonts w:eastAsiaTheme="minorEastAsia" w:cstheme="majorHAnsi"/>
              </w:rPr>
              <w:t>0.075</w:t>
            </w:r>
          </w:p>
        </w:tc>
        <w:tc>
          <w:tcPr>
            <w:tcW w:w="990" w:type="dxa"/>
          </w:tcPr>
          <w:p w14:paraId="069BF897" w14:textId="77777777" w:rsidR="009416D0" w:rsidRDefault="004D4BD2" w:rsidP="00D46828">
            <w:pPr>
              <w:rPr>
                <w:rFonts w:eastAsiaTheme="minorEastAsia" w:cstheme="majorHAnsi"/>
              </w:rPr>
            </w:pPr>
            <w:r>
              <w:rPr>
                <w:rFonts w:eastAsiaTheme="minorEastAsia" w:cstheme="majorHAnsi"/>
              </w:rPr>
              <w:t>0.579</w:t>
            </w:r>
          </w:p>
        </w:tc>
        <w:tc>
          <w:tcPr>
            <w:tcW w:w="2160" w:type="dxa"/>
          </w:tcPr>
          <w:p w14:paraId="289C5D6C" w14:textId="77777777" w:rsidR="009416D0" w:rsidRDefault="00780B3A" w:rsidP="00D46828">
            <w:pPr>
              <w:rPr>
                <w:rFonts w:eastAsiaTheme="minorEastAsia" w:cstheme="majorHAnsi"/>
              </w:rPr>
            </w:pPr>
            <w:r w:rsidRPr="00780B3A">
              <w:rPr>
                <w:rFonts w:eastAsiaTheme="minorEastAsia" w:cstheme="majorHAnsi"/>
                <w:noProof/>
                <w:position w:val="-62"/>
              </w:rPr>
              <w:object w:dxaOrig="1880" w:dyaOrig="1140" w14:anchorId="4C204CDA">
                <v:shape id="_x0000_i1029" type="#_x0000_t75" alt="" style="width:93.85pt;height:57.25pt;mso-width-percent:0;mso-height-percent:0;mso-width-percent:0;mso-height-percent:0" o:ole="">
                  <v:imagedata r:id="rId200" o:title=""/>
                </v:shape>
                <o:OLEObject Type="Embed" ProgID="Equation.DSMT4" ShapeID="_x0000_i1029" DrawAspect="Content" ObjectID="_1596972892" r:id="rId201"/>
              </w:object>
            </w:r>
          </w:p>
        </w:tc>
      </w:tr>
      <w:tr w:rsidR="00350981" w14:paraId="1CDC356F" w14:textId="77777777" w:rsidTr="00D864B6">
        <w:trPr>
          <w:jc w:val="center"/>
        </w:trPr>
        <w:tc>
          <w:tcPr>
            <w:tcW w:w="958" w:type="dxa"/>
          </w:tcPr>
          <w:p w14:paraId="784F0C5E" w14:textId="77777777" w:rsidR="009416D0" w:rsidRDefault="00780B3A" w:rsidP="009416D0">
            <w:pPr>
              <w:rPr>
                <w:rFonts w:eastAsiaTheme="minorEastAsia" w:cstheme="majorHAnsi"/>
              </w:rPr>
            </w:pPr>
            <w:r w:rsidRPr="00780B3A">
              <w:rPr>
                <w:rFonts w:eastAsiaTheme="minorEastAsia" w:cstheme="majorHAnsi"/>
                <w:noProof/>
                <w:position w:val="-12"/>
              </w:rPr>
              <w:object w:dxaOrig="320" w:dyaOrig="360" w14:anchorId="047D588A">
                <v:shape id="_x0000_i1028" type="#_x0000_t75" alt="" style="width:15.95pt;height:18.3pt;mso-width-percent:0;mso-height-percent:0;mso-width-percent:0;mso-height-percent:0" o:ole="">
                  <v:imagedata r:id="rId202" o:title=""/>
                </v:shape>
                <o:OLEObject Type="Embed" ProgID="Equation.DSMT4" ShapeID="_x0000_i1028" DrawAspect="Content" ObjectID="_1596972893" r:id="rId203"/>
              </w:object>
            </w:r>
            <w:r w:rsidR="009416D0">
              <w:rPr>
                <w:rFonts w:eastAsiaTheme="minorEastAsia" w:cstheme="majorHAnsi"/>
              </w:rPr>
              <w:t xml:space="preserve"> </w:t>
            </w:r>
          </w:p>
        </w:tc>
        <w:tc>
          <w:tcPr>
            <w:tcW w:w="837" w:type="dxa"/>
          </w:tcPr>
          <w:p w14:paraId="0B9A68EA" w14:textId="77777777" w:rsidR="009416D0" w:rsidRDefault="00350981" w:rsidP="009416D0">
            <w:pPr>
              <w:rPr>
                <w:rFonts w:eastAsiaTheme="minorEastAsia" w:cstheme="majorHAnsi"/>
              </w:rPr>
            </w:pPr>
            <w:r w:rsidRPr="00350981">
              <w:rPr>
                <w:rFonts w:eastAsiaTheme="minorEastAsia" w:cstheme="majorHAnsi"/>
              </w:rPr>
              <w:t>2.37</w:t>
            </w:r>
          </w:p>
        </w:tc>
        <w:tc>
          <w:tcPr>
            <w:tcW w:w="810" w:type="dxa"/>
          </w:tcPr>
          <w:p w14:paraId="3DB788BD" w14:textId="77777777" w:rsidR="009416D0" w:rsidRDefault="004D4BD2" w:rsidP="009416D0">
            <w:pPr>
              <w:rPr>
                <w:rFonts w:eastAsiaTheme="minorEastAsia" w:cstheme="majorHAnsi"/>
              </w:rPr>
            </w:pPr>
            <w:r w:rsidRPr="004D4BD2">
              <w:rPr>
                <w:rFonts w:eastAsiaTheme="minorEastAsia" w:cstheme="majorHAnsi"/>
              </w:rPr>
              <w:t>5.98</w:t>
            </w:r>
          </w:p>
        </w:tc>
        <w:tc>
          <w:tcPr>
            <w:tcW w:w="1080" w:type="dxa"/>
          </w:tcPr>
          <w:p w14:paraId="4505892F" w14:textId="77777777" w:rsidR="009416D0" w:rsidRDefault="00780B3A" w:rsidP="009416D0">
            <w:pPr>
              <w:rPr>
                <w:rFonts w:eastAsiaTheme="minorEastAsia" w:cstheme="majorHAnsi"/>
              </w:rPr>
            </w:pPr>
            <w:r w:rsidRPr="00780B3A">
              <w:rPr>
                <w:rFonts w:eastAsiaTheme="minorEastAsia" w:cstheme="majorHAnsi"/>
                <w:noProof/>
                <w:position w:val="-10"/>
              </w:rPr>
              <w:object w:dxaOrig="240" w:dyaOrig="320" w14:anchorId="64DF7FF3">
                <v:shape id="_x0000_i1027" type="#_x0000_t75" alt="" style="width:11.8pt;height:15.95pt;mso-width-percent:0;mso-height-percent:0;mso-width-percent:0;mso-height-percent:0" o:ole="">
                  <v:imagedata r:id="rId204" o:title=""/>
                </v:shape>
                <o:OLEObject Type="Embed" ProgID="Equation.DSMT4" ShapeID="_x0000_i1027" DrawAspect="Content" ObjectID="_1596972894" r:id="rId205"/>
              </w:object>
            </w:r>
          </w:p>
        </w:tc>
        <w:tc>
          <w:tcPr>
            <w:tcW w:w="810" w:type="dxa"/>
          </w:tcPr>
          <w:p w14:paraId="006CB7B4" w14:textId="77777777" w:rsidR="009416D0" w:rsidRDefault="004D4BD2" w:rsidP="009416D0">
            <w:pPr>
              <w:rPr>
                <w:rFonts w:eastAsiaTheme="minorEastAsia" w:cstheme="majorHAnsi"/>
              </w:rPr>
            </w:pPr>
            <w:r>
              <w:rPr>
                <w:rFonts w:eastAsiaTheme="minorEastAsia" w:cstheme="majorHAnsi"/>
              </w:rPr>
              <w:t>1.11</w:t>
            </w:r>
          </w:p>
        </w:tc>
        <w:tc>
          <w:tcPr>
            <w:tcW w:w="900" w:type="dxa"/>
          </w:tcPr>
          <w:p w14:paraId="65D02FE2" w14:textId="77777777" w:rsidR="009416D0" w:rsidRDefault="004D4BD2" w:rsidP="009416D0">
            <w:pPr>
              <w:rPr>
                <w:rFonts w:eastAsiaTheme="minorEastAsia" w:cstheme="majorHAnsi"/>
              </w:rPr>
            </w:pPr>
            <w:r>
              <w:rPr>
                <w:rFonts w:eastAsiaTheme="minorEastAsia" w:cstheme="majorHAnsi"/>
              </w:rPr>
              <w:t>2.81</w:t>
            </w:r>
          </w:p>
        </w:tc>
        <w:tc>
          <w:tcPr>
            <w:tcW w:w="1620" w:type="dxa"/>
          </w:tcPr>
          <w:p w14:paraId="7EC9D37B" w14:textId="77777777" w:rsidR="009416D0" w:rsidRDefault="00780B3A" w:rsidP="009416D0">
            <w:pPr>
              <w:rPr>
                <w:rFonts w:eastAsiaTheme="minorEastAsia" w:cstheme="majorHAnsi"/>
              </w:rPr>
            </w:pPr>
            <w:r w:rsidRPr="00780B3A">
              <w:rPr>
                <w:rFonts w:eastAsiaTheme="minorEastAsia" w:cstheme="majorHAnsi"/>
                <w:noProof/>
                <w:position w:val="-12"/>
              </w:rPr>
              <w:object w:dxaOrig="720" w:dyaOrig="460" w14:anchorId="357FFB9B">
                <v:shape id="_x0000_i1026" type="#_x0000_t75" alt="" style="width:36pt;height:23pt;mso-width-percent:0;mso-height-percent:0;mso-width-percent:0;mso-height-percent:0" o:ole="">
                  <v:imagedata r:id="rId206" o:title=""/>
                </v:shape>
                <o:OLEObject Type="Embed" ProgID="Equation.DSMT4" ShapeID="_x0000_i1026" DrawAspect="Content" ObjectID="_1596972895" r:id="rId207"/>
              </w:object>
            </w:r>
          </w:p>
        </w:tc>
        <w:tc>
          <w:tcPr>
            <w:tcW w:w="900" w:type="dxa"/>
          </w:tcPr>
          <w:p w14:paraId="1FC30DF2" w14:textId="77777777" w:rsidR="009416D0" w:rsidRDefault="004D4BD2" w:rsidP="009416D0">
            <w:pPr>
              <w:rPr>
                <w:rFonts w:eastAsiaTheme="minorEastAsia" w:cstheme="majorHAnsi"/>
              </w:rPr>
            </w:pPr>
            <w:r>
              <w:rPr>
                <w:rFonts w:eastAsiaTheme="minorEastAsia" w:cstheme="majorHAnsi"/>
              </w:rPr>
              <w:t>1.11</w:t>
            </w:r>
          </w:p>
        </w:tc>
        <w:tc>
          <w:tcPr>
            <w:tcW w:w="990" w:type="dxa"/>
          </w:tcPr>
          <w:p w14:paraId="18FAC4EC" w14:textId="77777777" w:rsidR="009416D0" w:rsidRDefault="004D4BD2" w:rsidP="009416D0">
            <w:pPr>
              <w:rPr>
                <w:rFonts w:eastAsiaTheme="minorEastAsia" w:cstheme="majorHAnsi"/>
              </w:rPr>
            </w:pPr>
            <w:r>
              <w:rPr>
                <w:rFonts w:eastAsiaTheme="minorEastAsia" w:cstheme="majorHAnsi"/>
              </w:rPr>
              <w:t>2.81</w:t>
            </w:r>
          </w:p>
        </w:tc>
        <w:tc>
          <w:tcPr>
            <w:tcW w:w="2160" w:type="dxa"/>
          </w:tcPr>
          <w:p w14:paraId="67615A90" w14:textId="77777777" w:rsidR="009416D0" w:rsidRDefault="00780B3A" w:rsidP="009416D0">
            <w:pPr>
              <w:rPr>
                <w:rFonts w:eastAsiaTheme="minorEastAsia" w:cstheme="majorHAnsi"/>
              </w:rPr>
            </w:pPr>
            <w:r w:rsidRPr="00780B3A">
              <w:rPr>
                <w:rFonts w:eastAsiaTheme="minorEastAsia" w:cstheme="majorHAnsi"/>
                <w:noProof/>
                <w:position w:val="-12"/>
              </w:rPr>
              <w:object w:dxaOrig="720" w:dyaOrig="460" w14:anchorId="6D49AFCE">
                <v:shape id="_x0000_i1025" type="#_x0000_t75" alt="" style="width:36pt;height:23pt;mso-width-percent:0;mso-height-percent:0;mso-width-percent:0;mso-height-percent:0" o:ole="">
                  <v:imagedata r:id="rId206" o:title=""/>
                </v:shape>
                <o:OLEObject Type="Embed" ProgID="Equation.DSMT4" ShapeID="_x0000_i1025" DrawAspect="Content" ObjectID="_1596972896" r:id="rId208"/>
              </w:object>
            </w:r>
          </w:p>
        </w:tc>
      </w:tr>
    </w:tbl>
    <w:p w14:paraId="189D0F72" w14:textId="77777777" w:rsidR="007D1804" w:rsidRDefault="007D1804" w:rsidP="00AE4B0F">
      <w:pPr>
        <w:rPr>
          <w:rFonts w:eastAsiaTheme="minorEastAsia" w:cstheme="majorHAnsi"/>
        </w:rPr>
        <w:sectPr w:rsidR="007D1804" w:rsidSect="00A4635A">
          <w:pgSz w:w="15840" w:h="12240" w:orient="landscape"/>
          <w:pgMar w:top="1440" w:right="1440" w:bottom="1440" w:left="1440" w:header="720" w:footer="720" w:gutter="0"/>
          <w:cols w:space="720"/>
          <w:docGrid w:linePitch="360"/>
        </w:sectPr>
      </w:pPr>
    </w:p>
    <w:p w14:paraId="4E7DBF11" w14:textId="324082B7" w:rsidR="007F77A6" w:rsidRPr="00E85809" w:rsidRDefault="001F7AC1" w:rsidP="00E85809">
      <w:pPr>
        <w:pStyle w:val="Caption"/>
        <w:keepNext/>
        <w:jc w:val="center"/>
        <w:rPr>
          <w:color w:val="auto"/>
          <w:sz w:val="22"/>
          <w:szCs w:val="22"/>
        </w:rPr>
      </w:pPr>
      <w:r>
        <w:rPr>
          <w:color w:val="auto"/>
          <w:sz w:val="22"/>
          <w:szCs w:val="22"/>
        </w:rPr>
        <w:lastRenderedPageBreak/>
        <w:t>Table A</w:t>
      </w:r>
      <w:r w:rsidR="00EE5BA3">
        <w:rPr>
          <w:color w:val="auto"/>
          <w:sz w:val="22"/>
          <w:szCs w:val="22"/>
        </w:rPr>
        <w:t>.</w:t>
      </w:r>
      <w:r w:rsidR="007F77A6" w:rsidRPr="00E85809">
        <w:rPr>
          <w:color w:val="auto"/>
          <w:sz w:val="22"/>
          <w:szCs w:val="22"/>
        </w:rPr>
        <w:t>6. List of models for American alligators and description of changes made</w:t>
      </w:r>
      <w:r w:rsidR="007F77A6" w:rsidRPr="00E85809">
        <w:rPr>
          <w:noProof/>
          <w:color w:val="auto"/>
          <w:sz w:val="22"/>
          <w:szCs w:val="22"/>
        </w:rPr>
        <w:t xml:space="preserve"> to the original models.</w:t>
      </w:r>
    </w:p>
    <w:tbl>
      <w:tblPr>
        <w:tblStyle w:val="GridTable2"/>
        <w:tblW w:w="0" w:type="auto"/>
        <w:jc w:val="center"/>
        <w:tblLook w:val="04A0" w:firstRow="1" w:lastRow="0" w:firstColumn="1" w:lastColumn="0" w:noHBand="0" w:noVBand="1"/>
      </w:tblPr>
      <w:tblGrid>
        <w:gridCol w:w="1175"/>
        <w:gridCol w:w="1175"/>
        <w:gridCol w:w="5837"/>
      </w:tblGrid>
      <w:tr w:rsidR="00E85809" w14:paraId="5DC39A8A" w14:textId="77777777" w:rsidTr="00E858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9" w:type="dxa"/>
            <w:gridSpan w:val="2"/>
          </w:tcPr>
          <w:p w14:paraId="57A7D8DB" w14:textId="48A3E7F0" w:rsidR="00E85809" w:rsidRDefault="00E85809" w:rsidP="003B35F0">
            <w:pPr>
              <w:rPr>
                <w:rFonts w:asciiTheme="majorHAnsi" w:eastAsiaTheme="minorEastAsia" w:hAnsiTheme="majorHAnsi" w:cstheme="majorHAnsi"/>
                <w:szCs w:val="26"/>
              </w:rPr>
            </w:pPr>
            <w:r>
              <w:rPr>
                <w:rFonts w:asciiTheme="majorHAnsi" w:eastAsiaTheme="minorEastAsia" w:hAnsiTheme="majorHAnsi" w:cstheme="majorHAnsi"/>
                <w:szCs w:val="26"/>
              </w:rPr>
              <w:t>Model</w:t>
            </w:r>
          </w:p>
        </w:tc>
        <w:tc>
          <w:tcPr>
            <w:tcW w:w="5837" w:type="dxa"/>
          </w:tcPr>
          <w:p w14:paraId="46D468C1" w14:textId="0D001810" w:rsidR="00E85809" w:rsidRDefault="00E85809" w:rsidP="003B35F0">
            <w:pP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szCs w:val="26"/>
              </w:rPr>
            </w:pPr>
            <w:r>
              <w:rPr>
                <w:rFonts w:asciiTheme="majorHAnsi" w:eastAsiaTheme="minorEastAsia" w:hAnsiTheme="majorHAnsi" w:cstheme="majorHAnsi"/>
                <w:szCs w:val="26"/>
              </w:rPr>
              <w:t>Description</w:t>
            </w:r>
          </w:p>
        </w:tc>
      </w:tr>
      <w:tr w:rsidR="00E85809" w14:paraId="0797B95E" w14:textId="77777777" w:rsidTr="00E858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5" w:type="dxa"/>
          </w:tcPr>
          <w:p w14:paraId="2C382D4D" w14:textId="11E3E8E7" w:rsidR="00E85809" w:rsidRDefault="00E85809" w:rsidP="003B35F0">
            <w:pPr>
              <w:rPr>
                <w:rFonts w:asciiTheme="majorHAnsi" w:eastAsiaTheme="minorEastAsia" w:hAnsiTheme="majorHAnsi" w:cstheme="majorHAnsi"/>
                <w:szCs w:val="26"/>
              </w:rPr>
            </w:pPr>
            <w:r>
              <w:rPr>
                <w:rFonts w:asciiTheme="majorHAnsi" w:eastAsiaTheme="minorEastAsia" w:hAnsiTheme="majorHAnsi" w:cstheme="majorHAnsi"/>
                <w:szCs w:val="26"/>
              </w:rPr>
              <w:t>Northern Population</w:t>
            </w:r>
          </w:p>
        </w:tc>
        <w:tc>
          <w:tcPr>
            <w:tcW w:w="1174" w:type="dxa"/>
          </w:tcPr>
          <w:p w14:paraId="022EA357" w14:textId="4F379FBE" w:rsidR="00E85809" w:rsidRPr="00E85809" w:rsidRDefault="00E85809" w:rsidP="007F77A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Cs w:val="26"/>
              </w:rPr>
            </w:pPr>
            <w:r w:rsidRPr="00E85809">
              <w:rPr>
                <w:rFonts w:asciiTheme="majorHAnsi" w:hAnsiTheme="majorHAnsi" w:cstheme="majorHAnsi"/>
                <w:b/>
                <w:szCs w:val="26"/>
              </w:rPr>
              <w:t>Southern Population</w:t>
            </w:r>
          </w:p>
        </w:tc>
        <w:tc>
          <w:tcPr>
            <w:tcW w:w="5837" w:type="dxa"/>
          </w:tcPr>
          <w:p w14:paraId="523CF534" w14:textId="77777777" w:rsidR="00E85809" w:rsidRPr="00E85809" w:rsidRDefault="00E85809" w:rsidP="00E8580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6"/>
              </w:rPr>
            </w:pPr>
          </w:p>
        </w:tc>
      </w:tr>
      <w:tr w:rsidR="00E85809" w14:paraId="37C7B095" w14:textId="77777777" w:rsidTr="00E85809">
        <w:trPr>
          <w:jc w:val="center"/>
        </w:trPr>
        <w:tc>
          <w:tcPr>
            <w:cnfStyle w:val="001000000000" w:firstRow="0" w:lastRow="0" w:firstColumn="1" w:lastColumn="0" w:oddVBand="0" w:evenVBand="0" w:oddHBand="0" w:evenHBand="0" w:firstRowFirstColumn="0" w:firstRowLastColumn="0" w:lastRowFirstColumn="0" w:lastRowLastColumn="0"/>
            <w:tcW w:w="1175" w:type="dxa"/>
          </w:tcPr>
          <w:p w14:paraId="4C9B6F07" w14:textId="77777777" w:rsidR="00E85809" w:rsidRDefault="00E85809" w:rsidP="003B35F0">
            <w:pPr>
              <w:rPr>
                <w:rFonts w:asciiTheme="majorHAnsi" w:eastAsiaTheme="minorEastAsia" w:hAnsiTheme="majorHAnsi" w:cstheme="majorHAnsi"/>
                <w:szCs w:val="26"/>
              </w:rPr>
            </w:pPr>
            <w:r>
              <w:rPr>
                <w:rFonts w:asciiTheme="majorHAnsi" w:eastAsiaTheme="minorEastAsia" w:hAnsiTheme="majorHAnsi" w:cstheme="majorHAnsi"/>
                <w:szCs w:val="26"/>
              </w:rPr>
              <w:t>A1</w:t>
            </w:r>
          </w:p>
        </w:tc>
        <w:tc>
          <w:tcPr>
            <w:tcW w:w="1174" w:type="dxa"/>
          </w:tcPr>
          <w:p w14:paraId="281948EF" w14:textId="015DB6C9" w:rsidR="00E85809" w:rsidRPr="00E85809" w:rsidRDefault="00E85809" w:rsidP="007F77A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Cs w:val="26"/>
              </w:rPr>
            </w:pPr>
            <w:r w:rsidRPr="00E85809">
              <w:rPr>
                <w:rFonts w:asciiTheme="majorHAnsi" w:hAnsiTheme="majorHAnsi" w:cstheme="majorHAnsi"/>
                <w:b/>
                <w:szCs w:val="26"/>
              </w:rPr>
              <w:t>A7</w:t>
            </w:r>
          </w:p>
        </w:tc>
        <w:tc>
          <w:tcPr>
            <w:tcW w:w="5837" w:type="dxa"/>
          </w:tcPr>
          <w:p w14:paraId="01FF3CAF" w14:textId="5D37287E" w:rsidR="00E85809" w:rsidRPr="00D70F24" w:rsidRDefault="00E85809" w:rsidP="007F77A6">
            <w:pPr>
              <w:pStyle w:val="ListParagraph"/>
              <w:numPr>
                <w:ilvl w:val="0"/>
                <w:numId w:val="6"/>
              </w:numPr>
              <w:ind w:left="344"/>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6"/>
              </w:rPr>
            </w:pPr>
            <w:r w:rsidRPr="00D70F24">
              <w:rPr>
                <w:rFonts w:asciiTheme="majorHAnsi" w:hAnsiTheme="majorHAnsi" w:cstheme="majorHAnsi"/>
                <w:szCs w:val="26"/>
              </w:rPr>
              <w:t xml:space="preserve">Original five-stage model in Dunham et al. </w:t>
            </w:r>
            <w:r>
              <w:rPr>
                <w:rFonts w:asciiTheme="majorHAnsi" w:hAnsiTheme="majorHAnsi" w:cstheme="majorHAnsi"/>
                <w:szCs w:val="26"/>
              </w:rPr>
              <w:t>(</w:t>
            </w:r>
            <w:r w:rsidRPr="00D70F24">
              <w:rPr>
                <w:rFonts w:asciiTheme="majorHAnsi" w:hAnsiTheme="majorHAnsi" w:cstheme="majorHAnsi"/>
                <w:szCs w:val="26"/>
              </w:rPr>
              <w:t>2014</w:t>
            </w:r>
            <w:r>
              <w:rPr>
                <w:rFonts w:asciiTheme="majorHAnsi" w:hAnsiTheme="majorHAnsi" w:cstheme="majorHAnsi"/>
                <w:szCs w:val="26"/>
              </w:rPr>
              <w:t>)</w:t>
            </w:r>
          </w:p>
        </w:tc>
      </w:tr>
      <w:tr w:rsidR="00E85809" w14:paraId="419A1BC7" w14:textId="77777777" w:rsidTr="00E858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5" w:type="dxa"/>
          </w:tcPr>
          <w:p w14:paraId="39E1CA71" w14:textId="77777777" w:rsidR="00E85809" w:rsidRDefault="00E85809" w:rsidP="003B35F0">
            <w:pPr>
              <w:rPr>
                <w:rFonts w:asciiTheme="majorHAnsi" w:eastAsiaTheme="minorEastAsia" w:hAnsiTheme="majorHAnsi" w:cstheme="majorHAnsi"/>
                <w:szCs w:val="26"/>
              </w:rPr>
            </w:pPr>
            <w:r>
              <w:rPr>
                <w:rFonts w:asciiTheme="majorHAnsi" w:eastAsiaTheme="minorEastAsia" w:hAnsiTheme="majorHAnsi" w:cstheme="majorHAnsi"/>
                <w:szCs w:val="26"/>
              </w:rPr>
              <w:t>A2</w:t>
            </w:r>
          </w:p>
        </w:tc>
        <w:tc>
          <w:tcPr>
            <w:tcW w:w="1174" w:type="dxa"/>
          </w:tcPr>
          <w:p w14:paraId="113FEA62" w14:textId="3129BE9F" w:rsidR="00E85809" w:rsidRPr="00E85809" w:rsidRDefault="00E85809" w:rsidP="007F77A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Cs w:val="26"/>
              </w:rPr>
            </w:pPr>
            <w:r w:rsidRPr="00E85809">
              <w:rPr>
                <w:rFonts w:asciiTheme="majorHAnsi" w:hAnsiTheme="majorHAnsi" w:cstheme="majorHAnsi"/>
                <w:b/>
                <w:szCs w:val="26"/>
              </w:rPr>
              <w:t>A8</w:t>
            </w:r>
          </w:p>
        </w:tc>
        <w:tc>
          <w:tcPr>
            <w:tcW w:w="5837" w:type="dxa"/>
          </w:tcPr>
          <w:p w14:paraId="2620123E" w14:textId="6D0FC686" w:rsidR="00E85809" w:rsidRPr="00D70F24" w:rsidRDefault="00E85809" w:rsidP="007F77A6">
            <w:pPr>
              <w:pStyle w:val="ListParagraph"/>
              <w:numPr>
                <w:ilvl w:val="0"/>
                <w:numId w:val="1"/>
              </w:numPr>
              <w:ind w:left="344"/>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6"/>
              </w:rPr>
            </w:pPr>
            <w:r>
              <w:rPr>
                <w:rFonts w:asciiTheme="majorHAnsi" w:hAnsiTheme="majorHAnsi" w:cstheme="majorHAnsi"/>
                <w:szCs w:val="26"/>
              </w:rPr>
              <w:t>Four-stage model</w:t>
            </w:r>
            <w:r w:rsidRPr="00D70F24">
              <w:rPr>
                <w:rFonts w:asciiTheme="majorHAnsi" w:hAnsiTheme="majorHAnsi" w:cstheme="majorHAnsi"/>
                <w:szCs w:val="26"/>
              </w:rPr>
              <w:t xml:space="preserve"> (hatchling, juvenile, subadult, and adult)</w:t>
            </w:r>
          </w:p>
          <w:p w14:paraId="3768A00D" w14:textId="77777777" w:rsidR="00E85809" w:rsidRPr="00D70F24" w:rsidRDefault="00E85809" w:rsidP="007F77A6">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6"/>
              </w:rPr>
            </w:pPr>
            <w:r w:rsidRPr="00D70F24">
              <w:rPr>
                <w:rFonts w:asciiTheme="majorHAnsi" w:hAnsiTheme="majorHAnsi" w:cstheme="majorHAnsi"/>
                <w:szCs w:val="26"/>
              </w:rPr>
              <w:t>Incorporation of survival rate into fertility rate of adult stage</w:t>
            </w:r>
          </w:p>
          <w:p w14:paraId="43D0F029" w14:textId="77777777" w:rsidR="00E85809" w:rsidRPr="00D70F24" w:rsidRDefault="00E85809" w:rsidP="007F77A6">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6"/>
              </w:rPr>
            </w:pPr>
            <w:r w:rsidRPr="00D70F24">
              <w:rPr>
                <w:rFonts w:asciiTheme="majorHAnsi" w:hAnsiTheme="majorHAnsi" w:cstheme="majorHAnsi"/>
                <w:szCs w:val="26"/>
              </w:rPr>
              <w:t>Addition of fertility rate to subadult stage</w:t>
            </w:r>
          </w:p>
        </w:tc>
      </w:tr>
      <w:tr w:rsidR="00E85809" w14:paraId="462329B9" w14:textId="77777777" w:rsidTr="00E85809">
        <w:trPr>
          <w:jc w:val="center"/>
        </w:trPr>
        <w:tc>
          <w:tcPr>
            <w:cnfStyle w:val="001000000000" w:firstRow="0" w:lastRow="0" w:firstColumn="1" w:lastColumn="0" w:oddVBand="0" w:evenVBand="0" w:oddHBand="0" w:evenHBand="0" w:firstRowFirstColumn="0" w:firstRowLastColumn="0" w:lastRowFirstColumn="0" w:lastRowLastColumn="0"/>
            <w:tcW w:w="1175" w:type="dxa"/>
          </w:tcPr>
          <w:p w14:paraId="3B116425" w14:textId="77777777" w:rsidR="00E85809" w:rsidRDefault="00E85809" w:rsidP="003B35F0">
            <w:pPr>
              <w:rPr>
                <w:rFonts w:asciiTheme="majorHAnsi" w:eastAsiaTheme="minorEastAsia" w:hAnsiTheme="majorHAnsi" w:cstheme="majorHAnsi"/>
                <w:szCs w:val="26"/>
              </w:rPr>
            </w:pPr>
            <w:r>
              <w:rPr>
                <w:rFonts w:asciiTheme="majorHAnsi" w:eastAsiaTheme="minorEastAsia" w:hAnsiTheme="majorHAnsi" w:cstheme="majorHAnsi"/>
                <w:szCs w:val="26"/>
              </w:rPr>
              <w:t>A3</w:t>
            </w:r>
          </w:p>
        </w:tc>
        <w:tc>
          <w:tcPr>
            <w:tcW w:w="1174" w:type="dxa"/>
          </w:tcPr>
          <w:p w14:paraId="57E46812" w14:textId="524CA366" w:rsidR="00E85809" w:rsidRPr="00E85809" w:rsidRDefault="00E85809" w:rsidP="007F77A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Cs w:val="26"/>
              </w:rPr>
            </w:pPr>
            <w:r w:rsidRPr="00E85809">
              <w:rPr>
                <w:rFonts w:asciiTheme="majorHAnsi" w:hAnsiTheme="majorHAnsi" w:cstheme="majorHAnsi"/>
                <w:b/>
                <w:szCs w:val="26"/>
              </w:rPr>
              <w:t>A9</w:t>
            </w:r>
          </w:p>
        </w:tc>
        <w:tc>
          <w:tcPr>
            <w:tcW w:w="5837" w:type="dxa"/>
          </w:tcPr>
          <w:p w14:paraId="1F376874" w14:textId="5C0F7410" w:rsidR="00E85809" w:rsidRDefault="00E85809" w:rsidP="007F77A6">
            <w:pPr>
              <w:pStyle w:val="ListParagraph"/>
              <w:numPr>
                <w:ilvl w:val="0"/>
                <w:numId w:val="2"/>
              </w:numPr>
              <w:ind w:left="344"/>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6"/>
              </w:rPr>
            </w:pPr>
            <w:r>
              <w:rPr>
                <w:rFonts w:asciiTheme="majorHAnsi" w:hAnsiTheme="majorHAnsi" w:cstheme="majorHAnsi"/>
                <w:szCs w:val="26"/>
              </w:rPr>
              <w:t>Four-stage model</w:t>
            </w:r>
          </w:p>
          <w:p w14:paraId="253BC1F9" w14:textId="66928CFB" w:rsidR="00E85809" w:rsidRDefault="00E85809" w:rsidP="007F77A6">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6"/>
              </w:rPr>
            </w:pPr>
            <w:r>
              <w:rPr>
                <w:rFonts w:asciiTheme="majorHAnsi" w:hAnsiTheme="majorHAnsi" w:cstheme="majorHAnsi"/>
                <w:szCs w:val="26"/>
              </w:rPr>
              <w:t>All of the corrections made in A2</w:t>
            </w:r>
          </w:p>
          <w:p w14:paraId="008D41D5" w14:textId="77777777" w:rsidR="00E85809" w:rsidRPr="00D70F24" w:rsidRDefault="00E85809" w:rsidP="007F77A6">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6"/>
              </w:rPr>
            </w:pPr>
            <w:r w:rsidRPr="00D70F24">
              <w:rPr>
                <w:rFonts w:asciiTheme="majorHAnsi" w:hAnsiTheme="majorHAnsi" w:cstheme="majorHAnsi"/>
                <w:szCs w:val="26"/>
              </w:rPr>
              <w:t xml:space="preserve">Calculation of </w:t>
            </w:r>
            <w:r>
              <w:rPr>
                <w:rFonts w:asciiTheme="majorHAnsi" w:hAnsiTheme="majorHAnsi" w:cstheme="majorHAnsi"/>
                <w:szCs w:val="26"/>
              </w:rPr>
              <w:t xml:space="preserve">juvenile </w:t>
            </w:r>
            <w:r w:rsidRPr="00D70F24">
              <w:rPr>
                <w:rFonts w:asciiTheme="majorHAnsi" w:hAnsiTheme="majorHAnsi" w:cstheme="majorHAnsi"/>
                <w:szCs w:val="26"/>
              </w:rPr>
              <w:t xml:space="preserve">transition rates </w:t>
            </w:r>
            <w:r>
              <w:rPr>
                <w:rFonts w:asciiTheme="majorHAnsi" w:hAnsiTheme="majorHAnsi" w:cstheme="majorHAnsi"/>
                <w:szCs w:val="26"/>
              </w:rPr>
              <w:t>using AAS model</w:t>
            </w:r>
          </w:p>
        </w:tc>
      </w:tr>
      <w:tr w:rsidR="00E85809" w14:paraId="317E2426" w14:textId="77777777" w:rsidTr="00E858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5" w:type="dxa"/>
          </w:tcPr>
          <w:p w14:paraId="421C280E" w14:textId="374AC8FC" w:rsidR="00E85809" w:rsidRDefault="00E85809" w:rsidP="003B35F0">
            <w:pPr>
              <w:rPr>
                <w:rFonts w:asciiTheme="majorHAnsi" w:eastAsiaTheme="minorEastAsia" w:hAnsiTheme="majorHAnsi" w:cstheme="majorHAnsi"/>
                <w:szCs w:val="26"/>
              </w:rPr>
            </w:pPr>
            <w:r>
              <w:rPr>
                <w:rFonts w:asciiTheme="majorHAnsi" w:eastAsiaTheme="minorEastAsia" w:hAnsiTheme="majorHAnsi" w:cstheme="majorHAnsi"/>
                <w:szCs w:val="26"/>
              </w:rPr>
              <w:t>A4</w:t>
            </w:r>
          </w:p>
        </w:tc>
        <w:tc>
          <w:tcPr>
            <w:tcW w:w="1174" w:type="dxa"/>
          </w:tcPr>
          <w:p w14:paraId="7C8C7D8A" w14:textId="28681804" w:rsidR="00E85809" w:rsidRPr="00E85809" w:rsidRDefault="00E85809" w:rsidP="007F77A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Cs w:val="26"/>
              </w:rPr>
            </w:pPr>
            <w:r w:rsidRPr="00E85809">
              <w:rPr>
                <w:rFonts w:asciiTheme="majorHAnsi" w:hAnsiTheme="majorHAnsi" w:cstheme="majorHAnsi"/>
                <w:b/>
                <w:szCs w:val="26"/>
              </w:rPr>
              <w:t>A10</w:t>
            </w:r>
          </w:p>
        </w:tc>
        <w:tc>
          <w:tcPr>
            <w:tcW w:w="5837" w:type="dxa"/>
          </w:tcPr>
          <w:p w14:paraId="30209BA9" w14:textId="707967B5" w:rsidR="00E85809" w:rsidRDefault="00E85809" w:rsidP="007F77A6">
            <w:pPr>
              <w:pStyle w:val="ListParagraph"/>
              <w:numPr>
                <w:ilvl w:val="0"/>
                <w:numId w:val="2"/>
              </w:numPr>
              <w:ind w:left="344"/>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6"/>
              </w:rPr>
            </w:pPr>
            <w:r>
              <w:rPr>
                <w:rFonts w:asciiTheme="majorHAnsi" w:hAnsiTheme="majorHAnsi" w:cstheme="majorHAnsi"/>
                <w:szCs w:val="26"/>
              </w:rPr>
              <w:t>Age-structured model</w:t>
            </w:r>
          </w:p>
          <w:p w14:paraId="2AFECAF7" w14:textId="77777777" w:rsidR="00E85809" w:rsidRPr="007F77A6" w:rsidRDefault="00E85809" w:rsidP="007F77A6">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6"/>
              </w:rPr>
            </w:pPr>
            <w:r w:rsidRPr="007F77A6">
              <w:rPr>
                <w:rFonts w:asciiTheme="majorHAnsi" w:hAnsiTheme="majorHAnsi" w:cstheme="majorHAnsi"/>
                <w:szCs w:val="26"/>
              </w:rPr>
              <w:t>Without survival of adults in fertility coefficient (i.e. original fertility coefficient)</w:t>
            </w:r>
          </w:p>
          <w:p w14:paraId="4D397D06" w14:textId="2E38915E" w:rsidR="00E85809" w:rsidRDefault="00E85809" w:rsidP="007F77A6">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6"/>
              </w:rPr>
            </w:pPr>
            <w:r w:rsidRPr="007F77A6">
              <w:rPr>
                <w:rFonts w:asciiTheme="majorHAnsi" w:hAnsiTheme="majorHAnsi" w:cstheme="majorHAnsi"/>
                <w:szCs w:val="26"/>
              </w:rPr>
              <w:t xml:space="preserve">With fertility on the last </w:t>
            </w:r>
            <w:r>
              <w:rPr>
                <w:rFonts w:asciiTheme="majorHAnsi" w:hAnsiTheme="majorHAnsi" w:cstheme="majorHAnsi"/>
                <w:szCs w:val="26"/>
              </w:rPr>
              <w:t>subadult</w:t>
            </w:r>
            <w:r w:rsidRPr="007F77A6">
              <w:rPr>
                <w:rFonts w:asciiTheme="majorHAnsi" w:hAnsiTheme="majorHAnsi" w:cstheme="majorHAnsi"/>
                <w:szCs w:val="26"/>
              </w:rPr>
              <w:t xml:space="preserve"> stage</w:t>
            </w:r>
          </w:p>
        </w:tc>
      </w:tr>
      <w:tr w:rsidR="00E85809" w14:paraId="4409CCD0" w14:textId="77777777" w:rsidTr="00E85809">
        <w:trPr>
          <w:jc w:val="center"/>
        </w:trPr>
        <w:tc>
          <w:tcPr>
            <w:cnfStyle w:val="001000000000" w:firstRow="0" w:lastRow="0" w:firstColumn="1" w:lastColumn="0" w:oddVBand="0" w:evenVBand="0" w:oddHBand="0" w:evenHBand="0" w:firstRowFirstColumn="0" w:firstRowLastColumn="0" w:lastRowFirstColumn="0" w:lastRowLastColumn="0"/>
            <w:tcW w:w="1175" w:type="dxa"/>
          </w:tcPr>
          <w:p w14:paraId="54B56B33" w14:textId="77066203" w:rsidR="00E85809" w:rsidRDefault="00E85809" w:rsidP="003B35F0">
            <w:pPr>
              <w:rPr>
                <w:rFonts w:asciiTheme="majorHAnsi" w:eastAsiaTheme="minorEastAsia" w:hAnsiTheme="majorHAnsi" w:cstheme="majorHAnsi"/>
                <w:szCs w:val="26"/>
              </w:rPr>
            </w:pPr>
            <w:r>
              <w:rPr>
                <w:rFonts w:asciiTheme="majorHAnsi" w:eastAsiaTheme="minorEastAsia" w:hAnsiTheme="majorHAnsi" w:cstheme="majorHAnsi"/>
                <w:szCs w:val="26"/>
              </w:rPr>
              <w:t>A5</w:t>
            </w:r>
          </w:p>
        </w:tc>
        <w:tc>
          <w:tcPr>
            <w:tcW w:w="1174" w:type="dxa"/>
          </w:tcPr>
          <w:p w14:paraId="3D537DE2" w14:textId="609918EC" w:rsidR="00E85809" w:rsidRPr="00E85809" w:rsidRDefault="00E85809" w:rsidP="007F77A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Cs w:val="26"/>
              </w:rPr>
            </w:pPr>
            <w:r w:rsidRPr="00E85809">
              <w:rPr>
                <w:rFonts w:asciiTheme="majorHAnsi" w:hAnsiTheme="majorHAnsi" w:cstheme="majorHAnsi"/>
                <w:b/>
                <w:szCs w:val="26"/>
              </w:rPr>
              <w:t>A11</w:t>
            </w:r>
          </w:p>
        </w:tc>
        <w:tc>
          <w:tcPr>
            <w:tcW w:w="5837" w:type="dxa"/>
          </w:tcPr>
          <w:p w14:paraId="6B7D406D" w14:textId="34B921D3" w:rsidR="00E85809" w:rsidRDefault="00E85809" w:rsidP="007F77A6">
            <w:pPr>
              <w:pStyle w:val="ListParagraph"/>
              <w:numPr>
                <w:ilvl w:val="0"/>
                <w:numId w:val="2"/>
              </w:numPr>
              <w:ind w:left="344"/>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6"/>
              </w:rPr>
            </w:pPr>
            <w:r>
              <w:rPr>
                <w:rFonts w:asciiTheme="majorHAnsi" w:hAnsiTheme="majorHAnsi" w:cstheme="majorHAnsi"/>
                <w:szCs w:val="26"/>
              </w:rPr>
              <w:t>Age-structured model</w:t>
            </w:r>
          </w:p>
          <w:p w14:paraId="27ED57C8" w14:textId="77777777" w:rsidR="00E85809" w:rsidRPr="007F77A6" w:rsidRDefault="00E85809" w:rsidP="007F77A6">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6"/>
              </w:rPr>
            </w:pPr>
            <w:r w:rsidRPr="007F77A6">
              <w:rPr>
                <w:rFonts w:asciiTheme="majorHAnsi" w:hAnsiTheme="majorHAnsi" w:cstheme="majorHAnsi"/>
                <w:szCs w:val="26"/>
              </w:rPr>
              <w:t>With survival of adults in fertility coefficient</w:t>
            </w:r>
          </w:p>
          <w:p w14:paraId="4EDE5FB0" w14:textId="4D11E2C3" w:rsidR="00E85809" w:rsidRDefault="00E85809" w:rsidP="007F77A6">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6"/>
              </w:rPr>
            </w:pPr>
            <w:r w:rsidRPr="007F77A6">
              <w:rPr>
                <w:rFonts w:asciiTheme="majorHAnsi" w:hAnsiTheme="majorHAnsi" w:cstheme="majorHAnsi"/>
                <w:szCs w:val="26"/>
              </w:rPr>
              <w:t xml:space="preserve">Without fertility on the last </w:t>
            </w:r>
            <w:r>
              <w:rPr>
                <w:rFonts w:asciiTheme="majorHAnsi" w:hAnsiTheme="majorHAnsi" w:cstheme="majorHAnsi"/>
                <w:szCs w:val="26"/>
              </w:rPr>
              <w:t>subadult</w:t>
            </w:r>
            <w:r w:rsidRPr="007F77A6">
              <w:rPr>
                <w:rFonts w:asciiTheme="majorHAnsi" w:hAnsiTheme="majorHAnsi" w:cstheme="majorHAnsi"/>
                <w:szCs w:val="26"/>
              </w:rPr>
              <w:t xml:space="preserve"> stag</w:t>
            </w:r>
            <w:r>
              <w:rPr>
                <w:rFonts w:asciiTheme="majorHAnsi" w:hAnsiTheme="majorHAnsi" w:cstheme="majorHAnsi"/>
                <w:szCs w:val="26"/>
              </w:rPr>
              <w:t>e (i.e. the &lt;1,12&gt; element is 0</w:t>
            </w:r>
          </w:p>
        </w:tc>
      </w:tr>
      <w:tr w:rsidR="00E85809" w14:paraId="2516FB78" w14:textId="77777777" w:rsidTr="00E858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5" w:type="dxa"/>
          </w:tcPr>
          <w:p w14:paraId="1B842CC0" w14:textId="275E023C" w:rsidR="00E85809" w:rsidRDefault="00E85809" w:rsidP="003B35F0">
            <w:pPr>
              <w:rPr>
                <w:rFonts w:asciiTheme="majorHAnsi" w:eastAsiaTheme="minorEastAsia" w:hAnsiTheme="majorHAnsi" w:cstheme="majorHAnsi"/>
                <w:szCs w:val="26"/>
              </w:rPr>
            </w:pPr>
            <w:r>
              <w:rPr>
                <w:rFonts w:asciiTheme="majorHAnsi" w:eastAsiaTheme="minorEastAsia" w:hAnsiTheme="majorHAnsi" w:cstheme="majorHAnsi"/>
                <w:szCs w:val="26"/>
              </w:rPr>
              <w:t>A6</w:t>
            </w:r>
          </w:p>
        </w:tc>
        <w:tc>
          <w:tcPr>
            <w:tcW w:w="1174" w:type="dxa"/>
          </w:tcPr>
          <w:p w14:paraId="77EA268E" w14:textId="1E46D6FF" w:rsidR="00E85809" w:rsidRPr="00E85809" w:rsidRDefault="00E85809" w:rsidP="007F77A6">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Cs w:val="26"/>
              </w:rPr>
            </w:pPr>
            <w:r w:rsidRPr="00E85809">
              <w:rPr>
                <w:rFonts w:asciiTheme="majorHAnsi" w:hAnsiTheme="majorHAnsi" w:cstheme="majorHAnsi"/>
                <w:b/>
                <w:szCs w:val="26"/>
              </w:rPr>
              <w:t>A12</w:t>
            </w:r>
          </w:p>
        </w:tc>
        <w:tc>
          <w:tcPr>
            <w:tcW w:w="5837" w:type="dxa"/>
          </w:tcPr>
          <w:p w14:paraId="134B21CE" w14:textId="471125F6" w:rsidR="00E85809" w:rsidRDefault="00E85809" w:rsidP="007F77A6">
            <w:pPr>
              <w:pStyle w:val="ListParagraph"/>
              <w:numPr>
                <w:ilvl w:val="0"/>
                <w:numId w:val="2"/>
              </w:numPr>
              <w:ind w:left="344"/>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6"/>
              </w:rPr>
            </w:pPr>
            <w:r>
              <w:rPr>
                <w:rFonts w:asciiTheme="majorHAnsi" w:hAnsiTheme="majorHAnsi" w:cstheme="majorHAnsi"/>
                <w:szCs w:val="26"/>
              </w:rPr>
              <w:t>Age-structured model</w:t>
            </w:r>
          </w:p>
          <w:p w14:paraId="445C84F9" w14:textId="78AFB0C0" w:rsidR="00E85809" w:rsidRDefault="00E85809" w:rsidP="007F77A6">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6"/>
              </w:rPr>
            </w:pPr>
            <w:r w:rsidRPr="007F77A6">
              <w:rPr>
                <w:rFonts w:asciiTheme="majorHAnsi" w:hAnsiTheme="majorHAnsi" w:cstheme="majorHAnsi"/>
                <w:szCs w:val="26"/>
              </w:rPr>
              <w:t>With survival of adults in fertility coefficient</w:t>
            </w:r>
          </w:p>
          <w:p w14:paraId="38B57A06" w14:textId="4B19F73F" w:rsidR="00E85809" w:rsidRPr="007F77A6" w:rsidRDefault="00E85809" w:rsidP="007F77A6">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6"/>
              </w:rPr>
            </w:pPr>
            <w:r>
              <w:rPr>
                <w:rFonts w:asciiTheme="majorHAnsi" w:hAnsiTheme="majorHAnsi" w:cstheme="majorHAnsi"/>
                <w:szCs w:val="26"/>
              </w:rPr>
              <w:t>With fertility on the last subadult stage</w:t>
            </w:r>
          </w:p>
        </w:tc>
      </w:tr>
    </w:tbl>
    <w:p w14:paraId="40F962DB" w14:textId="77777777" w:rsidR="007F77A6" w:rsidRDefault="007F77A6" w:rsidP="007F77A6"/>
    <w:p w14:paraId="5BC92C55" w14:textId="2C846DCC" w:rsidR="007F77A6" w:rsidRDefault="007F77A6">
      <w:pPr>
        <w:rPr>
          <w:rFonts w:asciiTheme="majorHAnsi" w:eastAsiaTheme="minorEastAsia" w:hAnsiTheme="majorHAnsi" w:cstheme="majorHAnsi"/>
          <w:szCs w:val="26"/>
        </w:rPr>
      </w:pPr>
      <w:r>
        <w:rPr>
          <w:rFonts w:asciiTheme="majorHAnsi" w:eastAsiaTheme="minorEastAsia" w:hAnsiTheme="majorHAnsi" w:cstheme="majorHAnsi"/>
          <w:szCs w:val="26"/>
        </w:rPr>
        <w:br w:type="page"/>
      </w:r>
    </w:p>
    <w:p w14:paraId="6F74FC54" w14:textId="77777777" w:rsidR="00B368F0" w:rsidRDefault="00B368F0" w:rsidP="00E43ED3">
      <w:pPr>
        <w:jc w:val="center"/>
        <w:rPr>
          <w:rFonts w:asciiTheme="majorHAnsi" w:eastAsiaTheme="minorEastAsia" w:hAnsiTheme="majorHAnsi" w:cstheme="majorHAnsi"/>
          <w:szCs w:val="26"/>
        </w:rPr>
      </w:pPr>
    </w:p>
    <w:p w14:paraId="3DCEAFC4" w14:textId="77777777" w:rsidR="00A519EA" w:rsidRDefault="00A519EA" w:rsidP="00E43ED3">
      <w:pPr>
        <w:pStyle w:val="Caption"/>
        <w:jc w:val="center"/>
      </w:pPr>
      <w:r w:rsidRPr="00A519EA">
        <w:rPr>
          <w:noProof/>
        </w:rPr>
        <w:drawing>
          <wp:inline distT="0" distB="0" distL="0" distR="0" wp14:anchorId="424D0FD5" wp14:editId="7706D0C9">
            <wp:extent cx="2482243" cy="32579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9" cstate="print">
                      <a:extLst>
                        <a:ext uri="{28A0092B-C50C-407E-A947-70E740481C1C}">
                          <a14:useLocalDpi xmlns:a14="http://schemas.microsoft.com/office/drawing/2010/main" val="0"/>
                        </a:ext>
                      </a:extLst>
                    </a:blip>
                    <a:stretch>
                      <a:fillRect/>
                    </a:stretch>
                  </pic:blipFill>
                  <pic:spPr bwMode="auto">
                    <a:xfrm>
                      <a:off x="0" y="0"/>
                      <a:ext cx="2482243" cy="3257944"/>
                    </a:xfrm>
                    <a:prstGeom prst="rect">
                      <a:avLst/>
                    </a:prstGeom>
                    <a:noFill/>
                    <a:ln>
                      <a:noFill/>
                    </a:ln>
                  </pic:spPr>
                </pic:pic>
              </a:graphicData>
            </a:graphic>
          </wp:inline>
        </w:drawing>
      </w:r>
    </w:p>
    <w:p w14:paraId="3D39D389" w14:textId="6FE3875C" w:rsidR="00333B62" w:rsidRPr="00E43ED3" w:rsidRDefault="00333B62" w:rsidP="00E43ED3">
      <w:pPr>
        <w:pStyle w:val="Caption"/>
        <w:jc w:val="center"/>
        <w:rPr>
          <w:color w:val="auto"/>
          <w:sz w:val="22"/>
          <w:szCs w:val="22"/>
        </w:rPr>
      </w:pPr>
      <w:r w:rsidRPr="00E43ED3">
        <w:rPr>
          <w:color w:val="auto"/>
          <w:sz w:val="22"/>
          <w:szCs w:val="22"/>
        </w:rPr>
        <w:t>Figure</w:t>
      </w:r>
      <w:r w:rsidR="00A519EA" w:rsidRPr="00E43ED3">
        <w:rPr>
          <w:color w:val="auto"/>
          <w:sz w:val="22"/>
          <w:szCs w:val="22"/>
        </w:rPr>
        <w:t xml:space="preserve"> </w:t>
      </w:r>
      <w:r w:rsidR="001F7AC1">
        <w:rPr>
          <w:color w:val="auto"/>
          <w:sz w:val="22"/>
          <w:szCs w:val="22"/>
        </w:rPr>
        <w:t>A</w:t>
      </w:r>
      <w:r w:rsidR="00EE5BA3">
        <w:rPr>
          <w:color w:val="auto"/>
          <w:sz w:val="22"/>
          <w:szCs w:val="22"/>
        </w:rPr>
        <w:t>.</w:t>
      </w:r>
      <w:r w:rsidR="002F07A7" w:rsidRPr="00E43ED3">
        <w:rPr>
          <w:color w:val="auto"/>
          <w:sz w:val="22"/>
          <w:szCs w:val="22"/>
        </w:rPr>
        <w:t>9</w:t>
      </w:r>
      <w:r w:rsidRPr="00E43ED3">
        <w:rPr>
          <w:color w:val="auto"/>
          <w:sz w:val="22"/>
          <w:szCs w:val="22"/>
        </w:rPr>
        <w:t>.</w:t>
      </w:r>
      <w:r w:rsidR="00952888" w:rsidRPr="00E43ED3">
        <w:rPr>
          <w:color w:val="auto"/>
          <w:sz w:val="22"/>
          <w:szCs w:val="22"/>
        </w:rPr>
        <w:t xml:space="preserve"> </w:t>
      </w:r>
      <w:r w:rsidRPr="00E43ED3">
        <w:rPr>
          <w:color w:val="auto"/>
          <w:sz w:val="22"/>
          <w:szCs w:val="22"/>
        </w:rPr>
        <w:t xml:space="preserve">Stable stage distribution of </w:t>
      </w:r>
      <w:r w:rsidR="002F07A7" w:rsidRPr="00E43ED3">
        <w:rPr>
          <w:color w:val="auto"/>
          <w:sz w:val="22"/>
          <w:szCs w:val="22"/>
        </w:rPr>
        <w:t>hatchling, juvenile, sub</w:t>
      </w:r>
      <w:r w:rsidRPr="00E43ED3">
        <w:rPr>
          <w:color w:val="auto"/>
          <w:sz w:val="22"/>
          <w:szCs w:val="22"/>
        </w:rPr>
        <w:t>adult</w:t>
      </w:r>
      <w:r w:rsidR="002F07A7" w:rsidRPr="00E43ED3">
        <w:rPr>
          <w:color w:val="auto"/>
          <w:sz w:val="22"/>
          <w:szCs w:val="22"/>
        </w:rPr>
        <w:t>, and adult</w:t>
      </w:r>
      <w:r w:rsidRPr="00E43ED3">
        <w:rPr>
          <w:color w:val="auto"/>
          <w:sz w:val="22"/>
          <w:szCs w:val="22"/>
        </w:rPr>
        <w:t xml:space="preserve"> stage</w:t>
      </w:r>
      <w:r w:rsidR="002F07A7" w:rsidRPr="00E43ED3">
        <w:rPr>
          <w:color w:val="auto"/>
          <w:sz w:val="22"/>
          <w:szCs w:val="22"/>
        </w:rPr>
        <w:t>s</w:t>
      </w:r>
      <w:r w:rsidRPr="00E43ED3">
        <w:rPr>
          <w:color w:val="auto"/>
          <w:sz w:val="22"/>
          <w:szCs w:val="22"/>
        </w:rPr>
        <w:t xml:space="preserve"> </w:t>
      </w:r>
      <w:r w:rsidR="002F07A7" w:rsidRPr="00E43ED3">
        <w:rPr>
          <w:color w:val="auto"/>
          <w:sz w:val="22"/>
          <w:szCs w:val="22"/>
        </w:rPr>
        <w:t>under the eight models A1-A</w:t>
      </w:r>
      <w:r w:rsidR="00C35CA5" w:rsidRPr="00E43ED3">
        <w:rPr>
          <w:color w:val="auto"/>
          <w:sz w:val="22"/>
          <w:szCs w:val="22"/>
        </w:rPr>
        <w:t>12</w:t>
      </w:r>
      <w:r w:rsidRPr="00E43ED3">
        <w:rPr>
          <w:color w:val="auto"/>
          <w:sz w:val="22"/>
          <w:szCs w:val="22"/>
        </w:rPr>
        <w:t>.</w:t>
      </w:r>
    </w:p>
    <w:p w14:paraId="6E7506BC" w14:textId="77777777" w:rsidR="00333B62" w:rsidRDefault="00A519EA" w:rsidP="00E43ED3">
      <w:pPr>
        <w:jc w:val="center"/>
        <w:rPr>
          <w:lang w:eastAsia="ja-JP"/>
        </w:rPr>
      </w:pPr>
      <w:r w:rsidRPr="00A519EA">
        <w:rPr>
          <w:noProof/>
          <w:lang w:eastAsia="ja-JP"/>
        </w:rPr>
        <w:drawing>
          <wp:inline distT="0" distB="0" distL="0" distR="0" wp14:anchorId="4321EE67" wp14:editId="74CF94CC">
            <wp:extent cx="2618841" cy="34372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0" cstate="print">
                      <a:extLst>
                        <a:ext uri="{28A0092B-C50C-407E-A947-70E740481C1C}">
                          <a14:useLocalDpi xmlns:a14="http://schemas.microsoft.com/office/drawing/2010/main" val="0"/>
                        </a:ext>
                      </a:extLst>
                    </a:blip>
                    <a:stretch>
                      <a:fillRect/>
                    </a:stretch>
                  </pic:blipFill>
                  <pic:spPr bwMode="auto">
                    <a:xfrm>
                      <a:off x="0" y="0"/>
                      <a:ext cx="2622624" cy="3442192"/>
                    </a:xfrm>
                    <a:prstGeom prst="rect">
                      <a:avLst/>
                    </a:prstGeom>
                    <a:noFill/>
                    <a:ln>
                      <a:noFill/>
                    </a:ln>
                  </pic:spPr>
                </pic:pic>
              </a:graphicData>
            </a:graphic>
          </wp:inline>
        </w:drawing>
      </w:r>
    </w:p>
    <w:p w14:paraId="1A903D94" w14:textId="06CCCF4F" w:rsidR="0065747D" w:rsidRPr="00E43ED3" w:rsidRDefault="00333B62" w:rsidP="00E43ED3">
      <w:pPr>
        <w:pStyle w:val="Caption"/>
        <w:jc w:val="center"/>
        <w:rPr>
          <w:color w:val="auto"/>
          <w:sz w:val="20"/>
          <w:szCs w:val="20"/>
        </w:rPr>
      </w:pPr>
      <w:r w:rsidRPr="00E43ED3">
        <w:rPr>
          <w:color w:val="auto"/>
          <w:sz w:val="20"/>
          <w:szCs w:val="20"/>
        </w:rPr>
        <w:t xml:space="preserve">Figure </w:t>
      </w:r>
      <w:r w:rsidR="001F7AC1">
        <w:rPr>
          <w:color w:val="auto"/>
          <w:sz w:val="20"/>
          <w:szCs w:val="20"/>
        </w:rPr>
        <w:t>A</w:t>
      </w:r>
      <w:r w:rsidR="00EE5BA3">
        <w:rPr>
          <w:color w:val="auto"/>
          <w:sz w:val="20"/>
          <w:szCs w:val="20"/>
        </w:rPr>
        <w:t>.</w:t>
      </w:r>
      <w:r w:rsidR="002F07A7" w:rsidRPr="00E43ED3">
        <w:rPr>
          <w:color w:val="auto"/>
          <w:sz w:val="20"/>
          <w:szCs w:val="20"/>
        </w:rPr>
        <w:t>10</w:t>
      </w:r>
      <w:r w:rsidRPr="00E43ED3">
        <w:rPr>
          <w:color w:val="auto"/>
          <w:sz w:val="20"/>
          <w:szCs w:val="20"/>
        </w:rPr>
        <w:t xml:space="preserve">. Reproductive value of juveniles, subadults and adults under </w:t>
      </w:r>
      <w:r w:rsidR="0065747D" w:rsidRPr="00E43ED3">
        <w:rPr>
          <w:color w:val="auto"/>
          <w:sz w:val="20"/>
          <w:szCs w:val="20"/>
        </w:rPr>
        <w:t>the eight models A1-A</w:t>
      </w:r>
      <w:r w:rsidR="00C35CA5" w:rsidRPr="00E43ED3">
        <w:rPr>
          <w:color w:val="auto"/>
          <w:sz w:val="20"/>
          <w:szCs w:val="20"/>
        </w:rPr>
        <w:t>12</w:t>
      </w:r>
      <w:r w:rsidR="0065747D" w:rsidRPr="00E43ED3">
        <w:rPr>
          <w:color w:val="auto"/>
          <w:sz w:val="20"/>
          <w:szCs w:val="20"/>
        </w:rPr>
        <w:t>.</w:t>
      </w:r>
    </w:p>
    <w:p w14:paraId="2A97242B" w14:textId="77777777" w:rsidR="007B563B" w:rsidRDefault="007B563B" w:rsidP="00E43ED3">
      <w:pPr>
        <w:pStyle w:val="Caption"/>
        <w:jc w:val="center"/>
      </w:pPr>
    </w:p>
    <w:p w14:paraId="03535174" w14:textId="77777777" w:rsidR="00910450" w:rsidRDefault="00D0137A" w:rsidP="00E43ED3">
      <w:pPr>
        <w:keepNext/>
        <w:jc w:val="center"/>
      </w:pPr>
      <w:r w:rsidRPr="00D0137A">
        <w:rPr>
          <w:noProof/>
          <w:lang w:eastAsia="ja-JP"/>
        </w:rPr>
        <w:lastRenderedPageBreak/>
        <w:drawing>
          <wp:inline distT="0" distB="0" distL="0" distR="0" wp14:anchorId="7D562415" wp14:editId="56F847C1">
            <wp:extent cx="2640825" cy="3466083"/>
            <wp:effectExtent l="0" t="0" r="762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1" cstate="print">
                      <a:extLst>
                        <a:ext uri="{28A0092B-C50C-407E-A947-70E740481C1C}">
                          <a14:useLocalDpi xmlns:a14="http://schemas.microsoft.com/office/drawing/2010/main" val="0"/>
                        </a:ext>
                      </a:extLst>
                    </a:blip>
                    <a:stretch>
                      <a:fillRect/>
                    </a:stretch>
                  </pic:blipFill>
                  <pic:spPr bwMode="auto">
                    <a:xfrm>
                      <a:off x="0" y="0"/>
                      <a:ext cx="2640825" cy="3466083"/>
                    </a:xfrm>
                    <a:prstGeom prst="rect">
                      <a:avLst/>
                    </a:prstGeom>
                    <a:noFill/>
                    <a:ln>
                      <a:noFill/>
                    </a:ln>
                  </pic:spPr>
                </pic:pic>
              </a:graphicData>
            </a:graphic>
          </wp:inline>
        </w:drawing>
      </w:r>
    </w:p>
    <w:p w14:paraId="78397EB0" w14:textId="7A39B8FA" w:rsidR="00E43ED3" w:rsidRDefault="00910450" w:rsidP="00E43ED3">
      <w:pPr>
        <w:pStyle w:val="Caption"/>
        <w:jc w:val="center"/>
        <w:rPr>
          <w:color w:val="auto"/>
          <w:sz w:val="22"/>
          <w:szCs w:val="22"/>
        </w:rPr>
      </w:pPr>
      <w:r w:rsidRPr="00E43ED3">
        <w:rPr>
          <w:color w:val="auto"/>
          <w:sz w:val="22"/>
          <w:szCs w:val="22"/>
        </w:rPr>
        <w:t xml:space="preserve">Figure </w:t>
      </w:r>
      <w:r w:rsidR="001F7AC1">
        <w:rPr>
          <w:color w:val="auto"/>
          <w:sz w:val="22"/>
          <w:szCs w:val="22"/>
        </w:rPr>
        <w:t>A</w:t>
      </w:r>
      <w:r w:rsidR="00EE5BA3">
        <w:rPr>
          <w:color w:val="auto"/>
          <w:sz w:val="22"/>
          <w:szCs w:val="22"/>
        </w:rPr>
        <w:t>.</w:t>
      </w:r>
      <w:r w:rsidR="002F07A7" w:rsidRPr="00E43ED3">
        <w:rPr>
          <w:color w:val="auto"/>
          <w:sz w:val="22"/>
          <w:szCs w:val="22"/>
        </w:rPr>
        <w:t>11</w:t>
      </w:r>
      <w:r w:rsidRPr="00E43ED3">
        <w:rPr>
          <w:color w:val="auto"/>
          <w:sz w:val="22"/>
          <w:szCs w:val="22"/>
        </w:rPr>
        <w:t xml:space="preserve">. Sensitivity of lambda to stage-specific survival and </w:t>
      </w:r>
      <w:r w:rsidR="00C6510A" w:rsidRPr="00E43ED3">
        <w:rPr>
          <w:color w:val="auto"/>
          <w:sz w:val="22"/>
          <w:szCs w:val="22"/>
        </w:rPr>
        <w:t>fecundity</w:t>
      </w:r>
      <w:r w:rsidR="00C35CA5" w:rsidRPr="00E43ED3">
        <w:rPr>
          <w:color w:val="auto"/>
          <w:sz w:val="22"/>
          <w:szCs w:val="22"/>
        </w:rPr>
        <w:t xml:space="preserve"> for the northern population</w:t>
      </w:r>
      <w:r w:rsidRPr="00E43ED3">
        <w:rPr>
          <w:color w:val="auto"/>
          <w:sz w:val="22"/>
          <w:szCs w:val="22"/>
        </w:rPr>
        <w:t xml:space="preserve">. </w:t>
      </w:r>
      <w:r w:rsidR="0065747D" w:rsidRPr="00E43ED3">
        <w:rPr>
          <w:color w:val="auto"/>
          <w:sz w:val="22"/>
          <w:szCs w:val="22"/>
        </w:rPr>
        <w:t>H</w:t>
      </w:r>
      <w:r w:rsidRPr="00E43ED3">
        <w:rPr>
          <w:color w:val="auto"/>
          <w:sz w:val="22"/>
          <w:szCs w:val="22"/>
        </w:rPr>
        <w:t xml:space="preserve">: hatchling, </w:t>
      </w:r>
      <w:r w:rsidR="0065747D" w:rsidRPr="00E43ED3">
        <w:rPr>
          <w:color w:val="auto"/>
          <w:sz w:val="22"/>
          <w:szCs w:val="22"/>
        </w:rPr>
        <w:t>J</w:t>
      </w:r>
      <w:r w:rsidRPr="00E43ED3">
        <w:rPr>
          <w:color w:val="auto"/>
          <w:sz w:val="22"/>
          <w:szCs w:val="22"/>
        </w:rPr>
        <w:t xml:space="preserve">: juvenile, </w:t>
      </w:r>
      <w:r w:rsidR="0065747D" w:rsidRPr="00E43ED3">
        <w:rPr>
          <w:color w:val="auto"/>
          <w:sz w:val="22"/>
          <w:szCs w:val="22"/>
        </w:rPr>
        <w:t>S</w:t>
      </w:r>
      <w:r w:rsidRPr="00E43ED3">
        <w:rPr>
          <w:color w:val="auto"/>
          <w:sz w:val="22"/>
          <w:szCs w:val="22"/>
        </w:rPr>
        <w:t xml:space="preserve">: subadults, </w:t>
      </w:r>
      <w:r w:rsidR="0065747D" w:rsidRPr="00E43ED3">
        <w:rPr>
          <w:color w:val="auto"/>
          <w:sz w:val="22"/>
          <w:szCs w:val="22"/>
        </w:rPr>
        <w:t>A</w:t>
      </w:r>
      <w:r w:rsidRPr="00E43ED3">
        <w:rPr>
          <w:color w:val="auto"/>
          <w:sz w:val="22"/>
          <w:szCs w:val="22"/>
        </w:rPr>
        <w:t>: adults</w:t>
      </w:r>
      <w:r w:rsidR="00E43ED3">
        <w:rPr>
          <w:color w:val="auto"/>
          <w:sz w:val="22"/>
          <w:szCs w:val="22"/>
        </w:rPr>
        <w:t>.</w:t>
      </w:r>
    </w:p>
    <w:p w14:paraId="6B4AC253" w14:textId="09896D79" w:rsidR="00C35CA5" w:rsidRDefault="00C35CA5" w:rsidP="00E43ED3">
      <w:pPr>
        <w:pStyle w:val="Caption"/>
        <w:jc w:val="center"/>
      </w:pPr>
      <w:r w:rsidRPr="00D0137A">
        <w:rPr>
          <w:noProof/>
        </w:rPr>
        <w:drawing>
          <wp:inline distT="0" distB="0" distL="0" distR="0" wp14:anchorId="6455144A" wp14:editId="327DAD31">
            <wp:extent cx="2513763" cy="329931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2" cstate="print">
                      <a:extLst>
                        <a:ext uri="{28A0092B-C50C-407E-A947-70E740481C1C}">
                          <a14:useLocalDpi xmlns:a14="http://schemas.microsoft.com/office/drawing/2010/main" val="0"/>
                        </a:ext>
                      </a:extLst>
                    </a:blip>
                    <a:stretch>
                      <a:fillRect/>
                    </a:stretch>
                  </pic:blipFill>
                  <pic:spPr bwMode="auto">
                    <a:xfrm>
                      <a:off x="0" y="0"/>
                      <a:ext cx="2513763" cy="3299315"/>
                    </a:xfrm>
                    <a:prstGeom prst="rect">
                      <a:avLst/>
                    </a:prstGeom>
                    <a:noFill/>
                    <a:ln>
                      <a:noFill/>
                    </a:ln>
                  </pic:spPr>
                </pic:pic>
              </a:graphicData>
            </a:graphic>
          </wp:inline>
        </w:drawing>
      </w:r>
    </w:p>
    <w:p w14:paraId="2E0DD946" w14:textId="137A4044" w:rsidR="000727C4" w:rsidRPr="00E43ED3" w:rsidRDefault="001F7AC1" w:rsidP="00E43ED3">
      <w:pPr>
        <w:pStyle w:val="Caption"/>
        <w:jc w:val="center"/>
        <w:rPr>
          <w:color w:val="auto"/>
          <w:sz w:val="22"/>
          <w:szCs w:val="22"/>
        </w:rPr>
      </w:pPr>
      <w:r>
        <w:rPr>
          <w:color w:val="auto"/>
          <w:sz w:val="22"/>
          <w:szCs w:val="22"/>
        </w:rPr>
        <w:t>Figure A</w:t>
      </w:r>
      <w:r w:rsidR="00EE5BA3">
        <w:rPr>
          <w:color w:val="auto"/>
          <w:sz w:val="22"/>
          <w:szCs w:val="22"/>
        </w:rPr>
        <w:t>.</w:t>
      </w:r>
      <w:r w:rsidR="00C35CA5" w:rsidRPr="00E43ED3">
        <w:rPr>
          <w:color w:val="auto"/>
          <w:sz w:val="22"/>
          <w:szCs w:val="22"/>
        </w:rPr>
        <w:t xml:space="preserve">12. Sensitivity of lambda to stage-specific survival and fecundity for the </w:t>
      </w:r>
      <w:r w:rsidR="000727C4" w:rsidRPr="00E43ED3">
        <w:rPr>
          <w:color w:val="auto"/>
          <w:sz w:val="22"/>
          <w:szCs w:val="22"/>
        </w:rPr>
        <w:t>southern</w:t>
      </w:r>
      <w:r w:rsidR="00C35CA5" w:rsidRPr="00E43ED3">
        <w:rPr>
          <w:color w:val="auto"/>
          <w:sz w:val="22"/>
          <w:szCs w:val="22"/>
        </w:rPr>
        <w:t xml:space="preserve"> population. H: hatchling, J: juvenile, S: subadults, A: adults.</w:t>
      </w:r>
    </w:p>
    <w:p w14:paraId="6C58ADAF" w14:textId="77777777" w:rsidR="000727C4" w:rsidRDefault="000727C4" w:rsidP="00E43ED3">
      <w:pPr>
        <w:jc w:val="center"/>
        <w:rPr>
          <w:rFonts w:eastAsiaTheme="minorEastAsia"/>
          <w:i/>
          <w:iCs/>
          <w:color w:val="44546A" w:themeColor="text2"/>
          <w:sz w:val="18"/>
          <w:szCs w:val="18"/>
          <w:lang w:eastAsia="ja-JP"/>
        </w:rPr>
      </w:pPr>
      <w:r>
        <w:br w:type="page"/>
      </w:r>
    </w:p>
    <w:p w14:paraId="56E5C9FD" w14:textId="77777777" w:rsidR="00C6510A" w:rsidRPr="00E43ED3" w:rsidRDefault="00C6510A" w:rsidP="00E43ED3">
      <w:pPr>
        <w:keepNext/>
        <w:jc w:val="center"/>
      </w:pPr>
      <w:r w:rsidRPr="00E43ED3">
        <w:rPr>
          <w:noProof/>
          <w:lang w:eastAsia="ja-JP"/>
        </w:rPr>
        <w:lastRenderedPageBreak/>
        <w:drawing>
          <wp:inline distT="0" distB="0" distL="0" distR="0" wp14:anchorId="32375821" wp14:editId="52DEE02A">
            <wp:extent cx="2444986" cy="3209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3" cstate="print">
                      <a:extLst>
                        <a:ext uri="{28A0092B-C50C-407E-A947-70E740481C1C}">
                          <a14:useLocalDpi xmlns:a14="http://schemas.microsoft.com/office/drawing/2010/main" val="0"/>
                        </a:ext>
                      </a:extLst>
                    </a:blip>
                    <a:stretch>
                      <a:fillRect/>
                    </a:stretch>
                  </pic:blipFill>
                  <pic:spPr bwMode="auto">
                    <a:xfrm>
                      <a:off x="0" y="0"/>
                      <a:ext cx="2444986" cy="3209045"/>
                    </a:xfrm>
                    <a:prstGeom prst="rect">
                      <a:avLst/>
                    </a:prstGeom>
                    <a:noFill/>
                    <a:ln>
                      <a:noFill/>
                    </a:ln>
                  </pic:spPr>
                </pic:pic>
              </a:graphicData>
            </a:graphic>
          </wp:inline>
        </w:drawing>
      </w:r>
    </w:p>
    <w:p w14:paraId="5811038E" w14:textId="5400247A" w:rsidR="000727C4" w:rsidRPr="00E43ED3" w:rsidRDefault="00C6510A" w:rsidP="00E43ED3">
      <w:pPr>
        <w:pStyle w:val="Caption"/>
        <w:jc w:val="center"/>
        <w:rPr>
          <w:i w:val="0"/>
          <w:iCs w:val="0"/>
          <w:color w:val="auto"/>
          <w:sz w:val="22"/>
          <w:szCs w:val="22"/>
        </w:rPr>
      </w:pPr>
      <w:r w:rsidRPr="00E43ED3">
        <w:rPr>
          <w:color w:val="auto"/>
          <w:sz w:val="22"/>
          <w:szCs w:val="22"/>
        </w:rPr>
        <w:t xml:space="preserve">Figure </w:t>
      </w:r>
      <w:r w:rsidR="001F7AC1">
        <w:rPr>
          <w:color w:val="auto"/>
          <w:sz w:val="22"/>
          <w:szCs w:val="22"/>
        </w:rPr>
        <w:t>A</w:t>
      </w:r>
      <w:r w:rsidR="00EE5BA3">
        <w:rPr>
          <w:color w:val="auto"/>
          <w:sz w:val="22"/>
          <w:szCs w:val="22"/>
        </w:rPr>
        <w:t>.</w:t>
      </w:r>
      <w:r w:rsidR="002F07A7" w:rsidRPr="00E43ED3">
        <w:rPr>
          <w:color w:val="auto"/>
          <w:sz w:val="22"/>
          <w:szCs w:val="22"/>
        </w:rPr>
        <w:t>1</w:t>
      </w:r>
      <w:r w:rsidR="000727C4" w:rsidRPr="00E43ED3">
        <w:rPr>
          <w:color w:val="auto"/>
          <w:sz w:val="22"/>
          <w:szCs w:val="22"/>
        </w:rPr>
        <w:t>3</w:t>
      </w:r>
      <w:r w:rsidR="0088776C" w:rsidRPr="00E43ED3">
        <w:rPr>
          <w:color w:val="auto"/>
          <w:sz w:val="22"/>
          <w:szCs w:val="22"/>
        </w:rPr>
        <w:t>.</w:t>
      </w:r>
      <w:r w:rsidRPr="00E43ED3">
        <w:rPr>
          <w:color w:val="auto"/>
          <w:sz w:val="22"/>
          <w:szCs w:val="22"/>
        </w:rPr>
        <w:t xml:space="preserve"> Elasticity of lambda to stage-specific survival and fecundity</w:t>
      </w:r>
      <w:r w:rsidR="000727C4" w:rsidRPr="00E43ED3">
        <w:rPr>
          <w:color w:val="auto"/>
          <w:sz w:val="22"/>
          <w:szCs w:val="22"/>
        </w:rPr>
        <w:t xml:space="preserve"> for northern population</w:t>
      </w:r>
      <w:r w:rsidRPr="00E43ED3">
        <w:rPr>
          <w:color w:val="auto"/>
          <w:sz w:val="22"/>
          <w:szCs w:val="22"/>
        </w:rPr>
        <w:t xml:space="preserve">. </w:t>
      </w:r>
      <w:r w:rsidR="0065747D" w:rsidRPr="00E43ED3">
        <w:rPr>
          <w:color w:val="auto"/>
          <w:sz w:val="22"/>
          <w:szCs w:val="22"/>
        </w:rPr>
        <w:t>H: hatchling, J: juvenile, S: subadults, A: adults</w:t>
      </w:r>
    </w:p>
    <w:p w14:paraId="1FC235E1" w14:textId="77777777" w:rsidR="000727C4" w:rsidRPr="00E43ED3" w:rsidRDefault="000727C4" w:rsidP="00E43ED3">
      <w:pPr>
        <w:keepNext/>
        <w:jc w:val="center"/>
      </w:pPr>
      <w:r w:rsidRPr="00E43ED3">
        <w:rPr>
          <w:noProof/>
          <w:lang w:eastAsia="ja-JP"/>
        </w:rPr>
        <w:drawing>
          <wp:inline distT="0" distB="0" distL="0" distR="0" wp14:anchorId="3DF4432C" wp14:editId="48A4152D">
            <wp:extent cx="2467365" cy="323841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4" cstate="print">
                      <a:extLst>
                        <a:ext uri="{28A0092B-C50C-407E-A947-70E740481C1C}">
                          <a14:useLocalDpi xmlns:a14="http://schemas.microsoft.com/office/drawing/2010/main" val="0"/>
                        </a:ext>
                      </a:extLst>
                    </a:blip>
                    <a:stretch>
                      <a:fillRect/>
                    </a:stretch>
                  </pic:blipFill>
                  <pic:spPr bwMode="auto">
                    <a:xfrm>
                      <a:off x="0" y="0"/>
                      <a:ext cx="2467365" cy="3238417"/>
                    </a:xfrm>
                    <a:prstGeom prst="rect">
                      <a:avLst/>
                    </a:prstGeom>
                    <a:noFill/>
                    <a:ln>
                      <a:noFill/>
                    </a:ln>
                  </pic:spPr>
                </pic:pic>
              </a:graphicData>
            </a:graphic>
          </wp:inline>
        </w:drawing>
      </w:r>
    </w:p>
    <w:p w14:paraId="7899C3AA" w14:textId="248449DE" w:rsidR="000727C4" w:rsidRPr="00E43ED3" w:rsidRDefault="001F7AC1" w:rsidP="00E43ED3">
      <w:pPr>
        <w:pStyle w:val="Caption"/>
        <w:jc w:val="center"/>
        <w:rPr>
          <w:color w:val="auto"/>
          <w:sz w:val="22"/>
          <w:szCs w:val="22"/>
        </w:rPr>
      </w:pPr>
      <w:r>
        <w:rPr>
          <w:color w:val="auto"/>
          <w:sz w:val="22"/>
          <w:szCs w:val="22"/>
        </w:rPr>
        <w:t>Figure A</w:t>
      </w:r>
      <w:r w:rsidR="00EE5BA3">
        <w:rPr>
          <w:color w:val="auto"/>
          <w:sz w:val="22"/>
          <w:szCs w:val="22"/>
        </w:rPr>
        <w:t>.</w:t>
      </w:r>
      <w:r w:rsidR="000727C4" w:rsidRPr="00E43ED3">
        <w:rPr>
          <w:color w:val="auto"/>
          <w:sz w:val="22"/>
          <w:szCs w:val="22"/>
        </w:rPr>
        <w:t>14. Elasticity of lambda to stage-specific survival and fecundity for southern population. H: hatchling, J: juvenile, S: subadults, A: adults</w:t>
      </w:r>
    </w:p>
    <w:p w14:paraId="22B65D21" w14:textId="77777777" w:rsidR="0065747D" w:rsidRPr="00E43ED3" w:rsidRDefault="0065747D" w:rsidP="00E43ED3">
      <w:pPr>
        <w:pStyle w:val="Caption"/>
        <w:jc w:val="center"/>
        <w:rPr>
          <w:color w:val="auto"/>
          <w:sz w:val="22"/>
          <w:szCs w:val="22"/>
        </w:rPr>
      </w:pPr>
    </w:p>
    <w:p w14:paraId="5F981A2D" w14:textId="77777777" w:rsidR="0065747D" w:rsidRPr="00E43ED3" w:rsidRDefault="0065747D" w:rsidP="00E43ED3">
      <w:pPr>
        <w:jc w:val="center"/>
        <w:rPr>
          <w:rFonts w:eastAsiaTheme="minorEastAsia"/>
          <w:lang w:eastAsia="ja-JP"/>
        </w:rPr>
      </w:pPr>
      <w:r w:rsidRPr="00E43ED3">
        <w:br w:type="page"/>
      </w:r>
    </w:p>
    <w:p w14:paraId="69310C22" w14:textId="77777777" w:rsidR="0065747D" w:rsidRPr="00E43ED3" w:rsidRDefault="0065747D" w:rsidP="00E43ED3">
      <w:pPr>
        <w:pStyle w:val="Caption"/>
        <w:keepNext/>
        <w:jc w:val="center"/>
        <w:rPr>
          <w:color w:val="auto"/>
          <w:sz w:val="22"/>
          <w:szCs w:val="22"/>
        </w:rPr>
      </w:pPr>
      <w:r w:rsidRPr="00E43ED3">
        <w:rPr>
          <w:noProof/>
          <w:color w:val="auto"/>
          <w:sz w:val="22"/>
          <w:szCs w:val="22"/>
        </w:rPr>
        <w:lastRenderedPageBreak/>
        <w:drawing>
          <wp:inline distT="0" distB="0" distL="0" distR="0" wp14:anchorId="066AEB1B" wp14:editId="5625A03F">
            <wp:extent cx="2501837" cy="3289916"/>
            <wp:effectExtent l="6033" t="0" r="317" b="318"/>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lligatorDR.tif"/>
                    <pic:cNvPicPr/>
                  </pic:nvPicPr>
                  <pic:blipFill>
                    <a:blip r:embed="rId215" cstate="print">
                      <a:extLst>
                        <a:ext uri="{28A0092B-C50C-407E-A947-70E740481C1C}">
                          <a14:useLocalDpi xmlns:a14="http://schemas.microsoft.com/office/drawing/2010/main" val="0"/>
                        </a:ext>
                      </a:extLst>
                    </a:blip>
                    <a:stretch>
                      <a:fillRect/>
                    </a:stretch>
                  </pic:blipFill>
                  <pic:spPr>
                    <a:xfrm rot="5400000">
                      <a:off x="0" y="0"/>
                      <a:ext cx="2508379" cy="3298519"/>
                    </a:xfrm>
                    <a:prstGeom prst="rect">
                      <a:avLst/>
                    </a:prstGeom>
                  </pic:spPr>
                </pic:pic>
              </a:graphicData>
            </a:graphic>
          </wp:inline>
        </w:drawing>
      </w:r>
    </w:p>
    <w:p w14:paraId="5ED1BDB8" w14:textId="0212928F" w:rsidR="0065747D" w:rsidRDefault="0065747D" w:rsidP="00E43ED3">
      <w:pPr>
        <w:pStyle w:val="Caption"/>
        <w:jc w:val="center"/>
        <w:rPr>
          <w:color w:val="auto"/>
          <w:sz w:val="22"/>
          <w:szCs w:val="22"/>
        </w:rPr>
      </w:pPr>
      <w:r w:rsidRPr="00E43ED3">
        <w:rPr>
          <w:color w:val="auto"/>
          <w:sz w:val="22"/>
          <w:szCs w:val="22"/>
        </w:rPr>
        <w:t xml:space="preserve">Figure </w:t>
      </w:r>
      <w:r w:rsidR="001F7AC1">
        <w:rPr>
          <w:color w:val="auto"/>
          <w:sz w:val="22"/>
          <w:szCs w:val="22"/>
        </w:rPr>
        <w:t>A</w:t>
      </w:r>
      <w:r w:rsidR="00EE5BA3">
        <w:rPr>
          <w:color w:val="auto"/>
          <w:sz w:val="22"/>
          <w:szCs w:val="22"/>
        </w:rPr>
        <w:t>.</w:t>
      </w:r>
      <w:r w:rsidR="000727C4" w:rsidRPr="00E43ED3">
        <w:rPr>
          <w:color w:val="auto"/>
          <w:sz w:val="22"/>
          <w:szCs w:val="22"/>
        </w:rPr>
        <w:t>15</w:t>
      </w:r>
      <w:r w:rsidR="0088776C" w:rsidRPr="00E43ED3">
        <w:rPr>
          <w:color w:val="auto"/>
          <w:sz w:val="22"/>
          <w:szCs w:val="22"/>
        </w:rPr>
        <w:t>.</w:t>
      </w:r>
      <w:r w:rsidRPr="00E43ED3">
        <w:rPr>
          <w:color w:val="auto"/>
          <w:sz w:val="22"/>
          <w:szCs w:val="22"/>
        </w:rPr>
        <w:t xml:space="preserve"> Damping ratio of populations under A1-</w:t>
      </w:r>
      <w:r w:rsidR="000727C4" w:rsidRPr="00E43ED3">
        <w:rPr>
          <w:color w:val="auto"/>
          <w:sz w:val="22"/>
          <w:szCs w:val="22"/>
        </w:rPr>
        <w:t>A12</w:t>
      </w:r>
      <w:r w:rsidRPr="00E43ED3">
        <w:rPr>
          <w:color w:val="auto"/>
          <w:sz w:val="22"/>
          <w:szCs w:val="22"/>
        </w:rPr>
        <w:t>.</w:t>
      </w:r>
    </w:p>
    <w:p w14:paraId="5F743898" w14:textId="286035F4" w:rsidR="00E43ED3" w:rsidRDefault="00E43ED3" w:rsidP="00E43ED3">
      <w:pPr>
        <w:rPr>
          <w:lang w:eastAsia="ja-JP"/>
        </w:rPr>
      </w:pPr>
    </w:p>
    <w:p w14:paraId="0E0292FB" w14:textId="3B0A20BF" w:rsidR="00E43ED3" w:rsidRDefault="00E43ED3" w:rsidP="00E43ED3">
      <w:pPr>
        <w:rPr>
          <w:lang w:eastAsia="ja-JP"/>
        </w:rPr>
      </w:pPr>
    </w:p>
    <w:p w14:paraId="0E970945" w14:textId="77777777" w:rsidR="00E43ED3" w:rsidRPr="00E43ED3" w:rsidRDefault="00E43ED3" w:rsidP="00E43ED3">
      <w:pPr>
        <w:rPr>
          <w:lang w:eastAsia="ja-JP"/>
        </w:rPr>
      </w:pPr>
    </w:p>
    <w:p w14:paraId="48FB0DD5" w14:textId="77777777" w:rsidR="00E43ED3" w:rsidRPr="00E43ED3" w:rsidRDefault="00E43ED3" w:rsidP="00E43ED3">
      <w:pPr>
        <w:rPr>
          <w:lang w:eastAsia="ja-JP"/>
        </w:rPr>
      </w:pPr>
    </w:p>
    <w:p w14:paraId="2F6813D0" w14:textId="77777777" w:rsidR="0065747D" w:rsidRPr="00E43ED3" w:rsidRDefault="0065747D" w:rsidP="00E43ED3">
      <w:pPr>
        <w:pStyle w:val="Caption"/>
        <w:keepNext/>
        <w:jc w:val="center"/>
        <w:rPr>
          <w:color w:val="auto"/>
          <w:sz w:val="22"/>
          <w:szCs w:val="22"/>
        </w:rPr>
      </w:pPr>
      <w:r w:rsidRPr="00E43ED3">
        <w:rPr>
          <w:noProof/>
          <w:color w:val="auto"/>
          <w:sz w:val="22"/>
          <w:szCs w:val="22"/>
        </w:rPr>
        <w:drawing>
          <wp:inline distT="0" distB="0" distL="0" distR="0" wp14:anchorId="3A0CF2CC" wp14:editId="05C34B79">
            <wp:extent cx="2116724" cy="2783493"/>
            <wp:effectExtent l="0" t="9525"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lligatorGT.tif"/>
                    <pic:cNvPicPr/>
                  </pic:nvPicPr>
                  <pic:blipFill>
                    <a:blip r:embed="rId216" cstate="print">
                      <a:extLst>
                        <a:ext uri="{28A0092B-C50C-407E-A947-70E740481C1C}">
                          <a14:useLocalDpi xmlns:a14="http://schemas.microsoft.com/office/drawing/2010/main" val="0"/>
                        </a:ext>
                      </a:extLst>
                    </a:blip>
                    <a:stretch>
                      <a:fillRect/>
                    </a:stretch>
                  </pic:blipFill>
                  <pic:spPr>
                    <a:xfrm rot="5400000">
                      <a:off x="0" y="0"/>
                      <a:ext cx="2122068" cy="2790520"/>
                    </a:xfrm>
                    <a:prstGeom prst="rect">
                      <a:avLst/>
                    </a:prstGeom>
                  </pic:spPr>
                </pic:pic>
              </a:graphicData>
            </a:graphic>
          </wp:inline>
        </w:drawing>
      </w:r>
    </w:p>
    <w:p w14:paraId="46CCCF7B" w14:textId="1D8D2150" w:rsidR="00C6510A" w:rsidRPr="00E43ED3" w:rsidRDefault="0065747D" w:rsidP="00E43ED3">
      <w:pPr>
        <w:pStyle w:val="Caption"/>
        <w:jc w:val="center"/>
        <w:rPr>
          <w:color w:val="auto"/>
          <w:sz w:val="22"/>
          <w:szCs w:val="22"/>
        </w:rPr>
      </w:pPr>
      <w:r w:rsidRPr="00E43ED3">
        <w:rPr>
          <w:color w:val="auto"/>
          <w:sz w:val="22"/>
          <w:szCs w:val="22"/>
        </w:rPr>
        <w:t xml:space="preserve">Figure </w:t>
      </w:r>
      <w:r w:rsidR="001F7AC1">
        <w:rPr>
          <w:color w:val="auto"/>
          <w:sz w:val="22"/>
          <w:szCs w:val="22"/>
        </w:rPr>
        <w:t>A</w:t>
      </w:r>
      <w:r w:rsidR="00EE5BA3">
        <w:rPr>
          <w:color w:val="auto"/>
          <w:sz w:val="22"/>
          <w:szCs w:val="22"/>
        </w:rPr>
        <w:t>.</w:t>
      </w:r>
      <w:r w:rsidR="000727C4" w:rsidRPr="00E43ED3">
        <w:rPr>
          <w:color w:val="auto"/>
          <w:sz w:val="22"/>
          <w:szCs w:val="22"/>
        </w:rPr>
        <w:t>16</w:t>
      </w:r>
      <w:r w:rsidRPr="00E43ED3">
        <w:rPr>
          <w:color w:val="auto"/>
          <w:sz w:val="22"/>
          <w:szCs w:val="22"/>
        </w:rPr>
        <w:t>. Generation time of populations under A1-</w:t>
      </w:r>
      <w:r w:rsidR="000727C4" w:rsidRPr="00E43ED3">
        <w:rPr>
          <w:color w:val="auto"/>
          <w:sz w:val="22"/>
          <w:szCs w:val="22"/>
        </w:rPr>
        <w:t>A12</w:t>
      </w:r>
      <w:r w:rsidRPr="00E43ED3">
        <w:rPr>
          <w:color w:val="auto"/>
          <w:sz w:val="22"/>
          <w:szCs w:val="22"/>
        </w:rPr>
        <w:t>.</w:t>
      </w:r>
    </w:p>
    <w:p w14:paraId="6B98D479" w14:textId="611C1453" w:rsidR="003D4F24" w:rsidRDefault="003D4F24" w:rsidP="003D4F24">
      <w:pPr>
        <w:rPr>
          <w:lang w:eastAsia="ja-JP"/>
        </w:rPr>
      </w:pPr>
    </w:p>
    <w:p w14:paraId="336CF4CA" w14:textId="77777777" w:rsidR="000727C4" w:rsidRDefault="000727C4">
      <w:pPr>
        <w:rPr>
          <w:rFonts w:asciiTheme="majorHAnsi" w:eastAsiaTheme="majorEastAsia" w:hAnsiTheme="majorHAnsi" w:cstheme="majorBidi"/>
          <w:b/>
          <w:i/>
          <w:sz w:val="26"/>
          <w:szCs w:val="26"/>
          <w:lang w:eastAsia="ja-JP"/>
        </w:rPr>
      </w:pPr>
      <w:r>
        <w:br w:type="page"/>
      </w:r>
    </w:p>
    <w:p w14:paraId="0D44A36D" w14:textId="208F4594" w:rsidR="003D4F24" w:rsidRDefault="003D4F24" w:rsidP="003D4F24">
      <w:pPr>
        <w:pStyle w:val="Heading2"/>
      </w:pPr>
      <w:r>
        <w:lastRenderedPageBreak/>
        <w:t>Reference</w:t>
      </w:r>
    </w:p>
    <w:p w14:paraId="3974D435" w14:textId="1EFBD52A" w:rsidR="0026418C" w:rsidRDefault="0026418C" w:rsidP="0026418C">
      <w:pPr>
        <w:ind w:left="720" w:hanging="720"/>
        <w:rPr>
          <w:lang w:eastAsia="ja-JP"/>
        </w:rPr>
      </w:pPr>
      <w:proofErr w:type="spellStart"/>
      <w:r>
        <w:rPr>
          <w:lang w:eastAsia="ja-JP"/>
        </w:rPr>
        <w:t>Bienvenu</w:t>
      </w:r>
      <w:proofErr w:type="spellEnd"/>
      <w:r>
        <w:rPr>
          <w:lang w:eastAsia="ja-JP"/>
        </w:rPr>
        <w:t>, F., Legendre S. 2015. A new approach to the generation time in matrix population models. Am. Nat. 185(6): 834-843.</w:t>
      </w:r>
    </w:p>
    <w:p w14:paraId="3E2D7A42" w14:textId="4F0156F7" w:rsidR="008D2498" w:rsidRDefault="008D2498" w:rsidP="0026418C">
      <w:pPr>
        <w:ind w:left="720" w:hanging="720"/>
        <w:rPr>
          <w:lang w:eastAsia="ja-JP"/>
        </w:rPr>
      </w:pPr>
      <w:r>
        <w:rPr>
          <w:lang w:eastAsia="ja-JP"/>
        </w:rPr>
        <w:t>Brault, S., Caswell, H. 1993. Pod-specific demography of killer whales (</w:t>
      </w:r>
      <w:proofErr w:type="spellStart"/>
      <w:r w:rsidRPr="008D2498">
        <w:rPr>
          <w:i/>
          <w:lang w:eastAsia="ja-JP"/>
        </w:rPr>
        <w:t>Orcinus</w:t>
      </w:r>
      <w:proofErr w:type="spellEnd"/>
      <w:r w:rsidRPr="008D2498">
        <w:rPr>
          <w:i/>
          <w:lang w:eastAsia="ja-JP"/>
        </w:rPr>
        <w:t xml:space="preserve"> orca</w:t>
      </w:r>
      <w:r>
        <w:rPr>
          <w:lang w:eastAsia="ja-JP"/>
        </w:rPr>
        <w:t>). Ecology 74(5): 1444-1454.</w:t>
      </w:r>
    </w:p>
    <w:p w14:paraId="674A98FA" w14:textId="00361667" w:rsidR="003D4F24" w:rsidRDefault="003D4F24" w:rsidP="003D4F24">
      <w:pPr>
        <w:ind w:left="720" w:hanging="720"/>
        <w:rPr>
          <w:lang w:eastAsia="ja-JP"/>
        </w:rPr>
      </w:pPr>
      <w:r>
        <w:rPr>
          <w:lang w:eastAsia="ja-JP"/>
        </w:rPr>
        <w:t xml:space="preserve">Crouse, D.T., Crowder, L.B., Caswell, H., 1987. A stage-based population model for loggerhead sea turtles and implications for conservation. Ecology 68, 1412–1423. </w:t>
      </w:r>
    </w:p>
    <w:p w14:paraId="33DBA043" w14:textId="4B582E0C" w:rsidR="003D4F24" w:rsidRDefault="003D4F24" w:rsidP="003D4F24">
      <w:pPr>
        <w:ind w:left="720" w:hanging="720"/>
        <w:rPr>
          <w:lang w:eastAsia="ja-JP"/>
        </w:rPr>
      </w:pPr>
      <w:r>
        <w:rPr>
          <w:lang w:eastAsia="ja-JP"/>
        </w:rPr>
        <w:t xml:space="preserve">Crowder, L.B., Crouse, D.T., </w:t>
      </w:r>
      <w:proofErr w:type="spellStart"/>
      <w:r>
        <w:rPr>
          <w:lang w:eastAsia="ja-JP"/>
        </w:rPr>
        <w:t>Heppell</w:t>
      </w:r>
      <w:proofErr w:type="spellEnd"/>
      <w:r>
        <w:rPr>
          <w:lang w:eastAsia="ja-JP"/>
        </w:rPr>
        <w:t xml:space="preserve">, S.S., Martin, T.H., 1994. Predicting the impact of turtle excluder devices on loggerhead sea turtle populations. </w:t>
      </w:r>
      <w:proofErr w:type="spellStart"/>
      <w:r>
        <w:rPr>
          <w:lang w:eastAsia="ja-JP"/>
        </w:rPr>
        <w:t>Ecol</w:t>
      </w:r>
      <w:proofErr w:type="spellEnd"/>
      <w:r>
        <w:rPr>
          <w:lang w:eastAsia="ja-JP"/>
        </w:rPr>
        <w:t xml:space="preserve"> </w:t>
      </w:r>
      <w:proofErr w:type="spellStart"/>
      <w:r>
        <w:rPr>
          <w:lang w:eastAsia="ja-JP"/>
        </w:rPr>
        <w:t>Appl</w:t>
      </w:r>
      <w:proofErr w:type="spellEnd"/>
      <w:r>
        <w:rPr>
          <w:lang w:eastAsia="ja-JP"/>
        </w:rPr>
        <w:t xml:space="preserve"> 4, 437–445.</w:t>
      </w:r>
    </w:p>
    <w:p w14:paraId="14D2EA21" w14:textId="79A7E923" w:rsidR="003D4F24" w:rsidRDefault="003D4F24" w:rsidP="003D4F24">
      <w:pPr>
        <w:ind w:left="720" w:hanging="720"/>
        <w:rPr>
          <w:lang w:eastAsia="ja-JP"/>
        </w:rPr>
      </w:pPr>
      <w:r>
        <w:rPr>
          <w:lang w:eastAsia="ja-JP"/>
        </w:rPr>
        <w:t xml:space="preserve">Dunham, K., </w:t>
      </w:r>
      <w:proofErr w:type="spellStart"/>
      <w:r>
        <w:rPr>
          <w:lang w:eastAsia="ja-JP"/>
        </w:rPr>
        <w:t>Dinkelacker</w:t>
      </w:r>
      <w:proofErr w:type="spellEnd"/>
      <w:r>
        <w:rPr>
          <w:lang w:eastAsia="ja-JP"/>
        </w:rPr>
        <w:t>, S., Miller, J., 2014. A stage-based population model for American alligators in northern latitudes. Jour. Wild. Mgmt. 78, 354 440–447. https://doi.org/10.1002/jwmg.</w:t>
      </w:r>
    </w:p>
    <w:p w14:paraId="455D333F" w14:textId="7A6C9EC5" w:rsidR="003D4F24" w:rsidRPr="003D4F24" w:rsidRDefault="003D4F24" w:rsidP="003D4F24">
      <w:pPr>
        <w:ind w:left="720" w:hanging="720"/>
        <w:rPr>
          <w:lang w:eastAsia="ja-JP"/>
        </w:rPr>
      </w:pPr>
      <w:r>
        <w:rPr>
          <w:lang w:eastAsia="ja-JP"/>
        </w:rPr>
        <w:t xml:space="preserve">Morris, J.A., </w:t>
      </w:r>
      <w:proofErr w:type="spellStart"/>
      <w:r>
        <w:rPr>
          <w:lang w:eastAsia="ja-JP"/>
        </w:rPr>
        <w:t>Shertzer</w:t>
      </w:r>
      <w:proofErr w:type="spellEnd"/>
      <w:r>
        <w:rPr>
          <w:lang w:eastAsia="ja-JP"/>
        </w:rPr>
        <w:t xml:space="preserve">, K.W., Rice, J.A., 2011. A stage-based matrix population model of invasive lionfish with implications for control. </w:t>
      </w:r>
      <w:proofErr w:type="spellStart"/>
      <w:r>
        <w:rPr>
          <w:lang w:eastAsia="ja-JP"/>
        </w:rPr>
        <w:t>Biol</w:t>
      </w:r>
      <w:proofErr w:type="spellEnd"/>
      <w:r>
        <w:rPr>
          <w:lang w:eastAsia="ja-JP"/>
        </w:rPr>
        <w:t xml:space="preserve"> Invasions 13, 7–12. https://doi.org/10.1007/s10530-010-9786-8</w:t>
      </w:r>
    </w:p>
    <w:sectPr w:rsidR="003D4F24" w:rsidRPr="003D4F24" w:rsidSect="00A463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913B7" w14:textId="77777777" w:rsidR="00780B3A" w:rsidRDefault="00780B3A" w:rsidP="001968B0">
      <w:pPr>
        <w:spacing w:after="0" w:line="240" w:lineRule="auto"/>
      </w:pPr>
      <w:r>
        <w:separator/>
      </w:r>
    </w:p>
  </w:endnote>
  <w:endnote w:type="continuationSeparator" w:id="0">
    <w:p w14:paraId="2C5F84F6" w14:textId="77777777" w:rsidR="00780B3A" w:rsidRDefault="00780B3A" w:rsidP="00196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w:altName w:val="Calibri"/>
    <w:panose1 w:val="020B0604020202020204"/>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6D8E4" w14:textId="6C68BF33" w:rsidR="00DD313A" w:rsidRDefault="00DD313A">
    <w:pPr>
      <w:pStyle w:val="Footer"/>
      <w:jc w:val="right"/>
    </w:pPr>
    <w:sdt>
      <w:sdtPr>
        <w:id w:val="126665537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18</w:t>
        </w:r>
        <w:r>
          <w:rPr>
            <w:noProof/>
          </w:rPr>
          <w:fldChar w:fldCharType="end"/>
        </w:r>
      </w:sdtContent>
    </w:sdt>
  </w:p>
  <w:p w14:paraId="07088E1B" w14:textId="77777777" w:rsidR="00DD313A" w:rsidRDefault="00DD31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BBEA2" w14:textId="77777777" w:rsidR="00780B3A" w:rsidRDefault="00780B3A" w:rsidP="001968B0">
      <w:pPr>
        <w:spacing w:after="0" w:line="240" w:lineRule="auto"/>
      </w:pPr>
      <w:r>
        <w:separator/>
      </w:r>
    </w:p>
  </w:footnote>
  <w:footnote w:type="continuationSeparator" w:id="0">
    <w:p w14:paraId="11BA5E04" w14:textId="77777777" w:rsidR="00780B3A" w:rsidRDefault="00780B3A" w:rsidP="001968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42410"/>
    <w:multiLevelType w:val="hybridMultilevel"/>
    <w:tmpl w:val="4E242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935CF"/>
    <w:multiLevelType w:val="hybridMultilevel"/>
    <w:tmpl w:val="F5D6A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6A40CA"/>
    <w:multiLevelType w:val="hybridMultilevel"/>
    <w:tmpl w:val="257C60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57567D3"/>
    <w:multiLevelType w:val="hybridMultilevel"/>
    <w:tmpl w:val="4D307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6C167A"/>
    <w:multiLevelType w:val="hybridMultilevel"/>
    <w:tmpl w:val="EFF8A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64F9A"/>
    <w:multiLevelType w:val="hybridMultilevel"/>
    <w:tmpl w:val="316A0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EE6C0A"/>
    <w:multiLevelType w:val="hybridMultilevel"/>
    <w:tmpl w:val="1D2C9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3C30A4"/>
    <w:multiLevelType w:val="hybridMultilevel"/>
    <w:tmpl w:val="87C4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477339"/>
    <w:multiLevelType w:val="hybridMultilevel"/>
    <w:tmpl w:val="60C28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CF0851"/>
    <w:multiLevelType w:val="hybridMultilevel"/>
    <w:tmpl w:val="65308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AD5D2F"/>
    <w:multiLevelType w:val="hybridMultilevel"/>
    <w:tmpl w:val="169CD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7"/>
  </w:num>
  <w:num w:numId="5">
    <w:abstractNumId w:val="4"/>
  </w:num>
  <w:num w:numId="6">
    <w:abstractNumId w:val="8"/>
  </w:num>
  <w:num w:numId="7">
    <w:abstractNumId w:val="10"/>
  </w:num>
  <w:num w:numId="8">
    <w:abstractNumId w:val="6"/>
  </w:num>
  <w:num w:numId="9">
    <w:abstractNumId w:val="5"/>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82C"/>
    <w:rsid w:val="00002F4A"/>
    <w:rsid w:val="00034E6D"/>
    <w:rsid w:val="00065837"/>
    <w:rsid w:val="000727C4"/>
    <w:rsid w:val="00076E79"/>
    <w:rsid w:val="000864C0"/>
    <w:rsid w:val="00093CEB"/>
    <w:rsid w:val="00094EFF"/>
    <w:rsid w:val="000A6546"/>
    <w:rsid w:val="000B5D80"/>
    <w:rsid w:val="000B7D6D"/>
    <w:rsid w:val="000C1079"/>
    <w:rsid w:val="000C76CA"/>
    <w:rsid w:val="000E209A"/>
    <w:rsid w:val="0011112C"/>
    <w:rsid w:val="00123115"/>
    <w:rsid w:val="0013188E"/>
    <w:rsid w:val="00140D3E"/>
    <w:rsid w:val="00172063"/>
    <w:rsid w:val="00195121"/>
    <w:rsid w:val="001963B0"/>
    <w:rsid w:val="001968B0"/>
    <w:rsid w:val="001A3406"/>
    <w:rsid w:val="001E5EED"/>
    <w:rsid w:val="001F7AC1"/>
    <w:rsid w:val="00223376"/>
    <w:rsid w:val="002511A9"/>
    <w:rsid w:val="00254DE4"/>
    <w:rsid w:val="0026418C"/>
    <w:rsid w:val="0026485F"/>
    <w:rsid w:val="00270797"/>
    <w:rsid w:val="0028601B"/>
    <w:rsid w:val="002B43C7"/>
    <w:rsid w:val="002C06FC"/>
    <w:rsid w:val="002E67C5"/>
    <w:rsid w:val="002F07A7"/>
    <w:rsid w:val="00333B62"/>
    <w:rsid w:val="00350981"/>
    <w:rsid w:val="003774A5"/>
    <w:rsid w:val="003B35F0"/>
    <w:rsid w:val="003D222A"/>
    <w:rsid w:val="003D4F24"/>
    <w:rsid w:val="003F1D45"/>
    <w:rsid w:val="003F1FDB"/>
    <w:rsid w:val="00442406"/>
    <w:rsid w:val="004718FB"/>
    <w:rsid w:val="0048105C"/>
    <w:rsid w:val="00484A27"/>
    <w:rsid w:val="004C299C"/>
    <w:rsid w:val="004D27EC"/>
    <w:rsid w:val="004D47B4"/>
    <w:rsid w:val="004D4BD2"/>
    <w:rsid w:val="004E712A"/>
    <w:rsid w:val="005132C5"/>
    <w:rsid w:val="00563998"/>
    <w:rsid w:val="005901AD"/>
    <w:rsid w:val="005C52C7"/>
    <w:rsid w:val="005C7D0E"/>
    <w:rsid w:val="006332F7"/>
    <w:rsid w:val="0065747D"/>
    <w:rsid w:val="00677FFB"/>
    <w:rsid w:val="006807F8"/>
    <w:rsid w:val="006A5B7B"/>
    <w:rsid w:val="006C7951"/>
    <w:rsid w:val="006E4690"/>
    <w:rsid w:val="00706046"/>
    <w:rsid w:val="00721201"/>
    <w:rsid w:val="007625DB"/>
    <w:rsid w:val="00776102"/>
    <w:rsid w:val="00780B3A"/>
    <w:rsid w:val="0079248B"/>
    <w:rsid w:val="007A1DED"/>
    <w:rsid w:val="007B563B"/>
    <w:rsid w:val="007C0EDC"/>
    <w:rsid w:val="007D1804"/>
    <w:rsid w:val="007F3C3B"/>
    <w:rsid w:val="007F77A6"/>
    <w:rsid w:val="00857210"/>
    <w:rsid w:val="008703E5"/>
    <w:rsid w:val="0088776C"/>
    <w:rsid w:val="008B0EFE"/>
    <w:rsid w:val="008B189E"/>
    <w:rsid w:val="008C295B"/>
    <w:rsid w:val="008D2498"/>
    <w:rsid w:val="0090054F"/>
    <w:rsid w:val="00910450"/>
    <w:rsid w:val="009134ED"/>
    <w:rsid w:val="00916753"/>
    <w:rsid w:val="009416D0"/>
    <w:rsid w:val="00952888"/>
    <w:rsid w:val="00982848"/>
    <w:rsid w:val="009A448D"/>
    <w:rsid w:val="009C7FEE"/>
    <w:rsid w:val="009F21D2"/>
    <w:rsid w:val="00A279C6"/>
    <w:rsid w:val="00A4635A"/>
    <w:rsid w:val="00A519EA"/>
    <w:rsid w:val="00A7782C"/>
    <w:rsid w:val="00AA025C"/>
    <w:rsid w:val="00AB15FC"/>
    <w:rsid w:val="00AC56B1"/>
    <w:rsid w:val="00AE4B0F"/>
    <w:rsid w:val="00AF4A32"/>
    <w:rsid w:val="00B22C20"/>
    <w:rsid w:val="00B33FCE"/>
    <w:rsid w:val="00B35CB5"/>
    <w:rsid w:val="00B368F0"/>
    <w:rsid w:val="00BC17BD"/>
    <w:rsid w:val="00BD3BB2"/>
    <w:rsid w:val="00BF05E3"/>
    <w:rsid w:val="00C04287"/>
    <w:rsid w:val="00C35CA5"/>
    <w:rsid w:val="00C45DF0"/>
    <w:rsid w:val="00C6510A"/>
    <w:rsid w:val="00CA454F"/>
    <w:rsid w:val="00CB0A92"/>
    <w:rsid w:val="00CB0B26"/>
    <w:rsid w:val="00CF037C"/>
    <w:rsid w:val="00D0137A"/>
    <w:rsid w:val="00D05FF8"/>
    <w:rsid w:val="00D46828"/>
    <w:rsid w:val="00D60573"/>
    <w:rsid w:val="00D864B6"/>
    <w:rsid w:val="00DB6104"/>
    <w:rsid w:val="00DD313A"/>
    <w:rsid w:val="00E30503"/>
    <w:rsid w:val="00E3771F"/>
    <w:rsid w:val="00E43ED3"/>
    <w:rsid w:val="00E85809"/>
    <w:rsid w:val="00E93FEF"/>
    <w:rsid w:val="00EB7E88"/>
    <w:rsid w:val="00EE5BA3"/>
    <w:rsid w:val="00F31CB2"/>
    <w:rsid w:val="00F35AF1"/>
    <w:rsid w:val="00F37F98"/>
    <w:rsid w:val="00F46C15"/>
    <w:rsid w:val="00F6200F"/>
    <w:rsid w:val="00F66EC9"/>
    <w:rsid w:val="00FE3E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FF9EA"/>
  <w15:chartTrackingRefBased/>
  <w15:docId w15:val="{DF9B45ED-2404-4362-B6E0-267926E6B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F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1D45"/>
    <w:pPr>
      <w:keepNext/>
      <w:keepLines/>
      <w:spacing w:before="40" w:after="0"/>
      <w:outlineLvl w:val="1"/>
    </w:pPr>
    <w:rPr>
      <w:rFonts w:asciiTheme="majorHAnsi" w:eastAsiaTheme="majorEastAsia" w:hAnsiTheme="majorHAnsi" w:cstheme="majorBidi"/>
      <w:b/>
      <w:i/>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295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23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233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2337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22337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7625DB"/>
    <w:rPr>
      <w:color w:val="808080"/>
    </w:rPr>
  </w:style>
  <w:style w:type="paragraph" w:styleId="Caption">
    <w:name w:val="caption"/>
    <w:basedOn w:val="Normal"/>
    <w:next w:val="Normal"/>
    <w:uiPriority w:val="35"/>
    <w:unhideWhenUsed/>
    <w:qFormat/>
    <w:rsid w:val="00333B62"/>
    <w:pPr>
      <w:spacing w:after="200" w:line="240" w:lineRule="auto"/>
    </w:pPr>
    <w:rPr>
      <w:rFonts w:eastAsiaTheme="minorEastAsia"/>
      <w:i/>
      <w:iCs/>
      <w:color w:val="44546A" w:themeColor="text2"/>
      <w:sz w:val="18"/>
      <w:szCs w:val="18"/>
      <w:lang w:eastAsia="ja-JP"/>
    </w:rPr>
  </w:style>
  <w:style w:type="character" w:customStyle="1" w:styleId="Heading2Char">
    <w:name w:val="Heading 2 Char"/>
    <w:basedOn w:val="DefaultParagraphFont"/>
    <w:link w:val="Heading2"/>
    <w:uiPriority w:val="9"/>
    <w:rsid w:val="003F1D45"/>
    <w:rPr>
      <w:rFonts w:asciiTheme="majorHAnsi" w:eastAsiaTheme="majorEastAsia" w:hAnsiTheme="majorHAnsi" w:cstheme="majorBidi"/>
      <w:b/>
      <w:i/>
      <w:sz w:val="26"/>
      <w:szCs w:val="26"/>
      <w:lang w:eastAsia="ja-JP"/>
    </w:rPr>
  </w:style>
  <w:style w:type="paragraph" w:customStyle="1" w:styleId="MTDisplayEquation">
    <w:name w:val="MTDisplayEquation"/>
    <w:basedOn w:val="Normal"/>
    <w:next w:val="Normal"/>
    <w:link w:val="MTDisplayEquationChar"/>
    <w:rsid w:val="003F1D45"/>
    <w:pPr>
      <w:tabs>
        <w:tab w:val="center" w:pos="4680"/>
        <w:tab w:val="right" w:pos="9360"/>
      </w:tabs>
    </w:pPr>
    <w:rPr>
      <w:rFonts w:eastAsiaTheme="minorEastAsia"/>
      <w:lang w:eastAsia="ja-JP"/>
    </w:rPr>
  </w:style>
  <w:style w:type="character" w:customStyle="1" w:styleId="MTDisplayEquationChar">
    <w:name w:val="MTDisplayEquation Char"/>
    <w:basedOn w:val="DefaultParagraphFont"/>
    <w:link w:val="MTDisplayEquation"/>
    <w:rsid w:val="003F1D45"/>
    <w:rPr>
      <w:rFonts w:eastAsiaTheme="minorEastAsia"/>
      <w:lang w:eastAsia="ja-JP"/>
    </w:rPr>
  </w:style>
  <w:style w:type="table" w:styleId="GridTable2-Accent3">
    <w:name w:val="Grid Table 2 Accent 3"/>
    <w:basedOn w:val="TableNormal"/>
    <w:uiPriority w:val="47"/>
    <w:rsid w:val="000B5D80"/>
    <w:pPr>
      <w:spacing w:after="0" w:line="240" w:lineRule="auto"/>
    </w:pPr>
    <w:rPr>
      <w:rFonts w:eastAsiaTheme="minorEastAsia"/>
      <w:lang w:eastAsia="ja-JP"/>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Revision">
    <w:name w:val="Revision"/>
    <w:hidden/>
    <w:uiPriority w:val="99"/>
    <w:semiHidden/>
    <w:rsid w:val="000B7D6D"/>
    <w:pPr>
      <w:spacing w:after="0" w:line="240" w:lineRule="auto"/>
    </w:pPr>
  </w:style>
  <w:style w:type="paragraph" w:styleId="BalloonText">
    <w:name w:val="Balloon Text"/>
    <w:basedOn w:val="Normal"/>
    <w:link w:val="BalloonTextChar"/>
    <w:uiPriority w:val="99"/>
    <w:semiHidden/>
    <w:unhideWhenUsed/>
    <w:rsid w:val="000B7D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D6D"/>
    <w:rPr>
      <w:rFonts w:ascii="Segoe UI" w:hAnsi="Segoe UI" w:cs="Segoe UI"/>
      <w:sz w:val="18"/>
      <w:szCs w:val="18"/>
    </w:rPr>
  </w:style>
  <w:style w:type="character" w:styleId="CommentReference">
    <w:name w:val="annotation reference"/>
    <w:basedOn w:val="DefaultParagraphFont"/>
    <w:uiPriority w:val="99"/>
    <w:semiHidden/>
    <w:unhideWhenUsed/>
    <w:rsid w:val="0088776C"/>
    <w:rPr>
      <w:sz w:val="16"/>
      <w:szCs w:val="16"/>
    </w:rPr>
  </w:style>
  <w:style w:type="paragraph" w:styleId="CommentText">
    <w:name w:val="annotation text"/>
    <w:basedOn w:val="Normal"/>
    <w:link w:val="CommentTextChar"/>
    <w:uiPriority w:val="99"/>
    <w:semiHidden/>
    <w:unhideWhenUsed/>
    <w:rsid w:val="0088776C"/>
    <w:pPr>
      <w:spacing w:line="240" w:lineRule="auto"/>
    </w:pPr>
    <w:rPr>
      <w:sz w:val="20"/>
      <w:szCs w:val="20"/>
    </w:rPr>
  </w:style>
  <w:style w:type="character" w:customStyle="1" w:styleId="CommentTextChar">
    <w:name w:val="Comment Text Char"/>
    <w:basedOn w:val="DefaultParagraphFont"/>
    <w:link w:val="CommentText"/>
    <w:uiPriority w:val="99"/>
    <w:semiHidden/>
    <w:rsid w:val="0088776C"/>
    <w:rPr>
      <w:sz w:val="20"/>
      <w:szCs w:val="20"/>
    </w:rPr>
  </w:style>
  <w:style w:type="paragraph" w:styleId="CommentSubject">
    <w:name w:val="annotation subject"/>
    <w:basedOn w:val="CommentText"/>
    <w:next w:val="CommentText"/>
    <w:link w:val="CommentSubjectChar"/>
    <w:uiPriority w:val="99"/>
    <w:semiHidden/>
    <w:unhideWhenUsed/>
    <w:rsid w:val="0088776C"/>
    <w:rPr>
      <w:b/>
      <w:bCs/>
    </w:rPr>
  </w:style>
  <w:style w:type="character" w:customStyle="1" w:styleId="CommentSubjectChar">
    <w:name w:val="Comment Subject Char"/>
    <w:basedOn w:val="CommentTextChar"/>
    <w:link w:val="CommentSubject"/>
    <w:uiPriority w:val="99"/>
    <w:semiHidden/>
    <w:rsid w:val="0088776C"/>
    <w:rPr>
      <w:b/>
      <w:bCs/>
      <w:sz w:val="20"/>
      <w:szCs w:val="20"/>
    </w:rPr>
  </w:style>
  <w:style w:type="character" w:customStyle="1" w:styleId="Heading1Char">
    <w:name w:val="Heading 1 Char"/>
    <w:basedOn w:val="DefaultParagraphFont"/>
    <w:link w:val="Heading1"/>
    <w:uiPriority w:val="9"/>
    <w:rsid w:val="003D4F2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968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8B0"/>
  </w:style>
  <w:style w:type="paragraph" w:styleId="Footer">
    <w:name w:val="footer"/>
    <w:basedOn w:val="Normal"/>
    <w:link w:val="FooterChar"/>
    <w:uiPriority w:val="99"/>
    <w:unhideWhenUsed/>
    <w:rsid w:val="001968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8B0"/>
  </w:style>
  <w:style w:type="paragraph" w:styleId="ListParagraph">
    <w:name w:val="List Paragraph"/>
    <w:basedOn w:val="Normal"/>
    <w:uiPriority w:val="34"/>
    <w:qFormat/>
    <w:rsid w:val="00F37F98"/>
    <w:pPr>
      <w:ind w:left="720"/>
      <w:contextualSpacing/>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3439383">
      <w:bodyDiv w:val="1"/>
      <w:marLeft w:val="0"/>
      <w:marRight w:val="0"/>
      <w:marTop w:val="0"/>
      <w:marBottom w:val="0"/>
      <w:divBdr>
        <w:top w:val="none" w:sz="0" w:space="0" w:color="auto"/>
        <w:left w:val="none" w:sz="0" w:space="0" w:color="auto"/>
        <w:bottom w:val="none" w:sz="0" w:space="0" w:color="auto"/>
        <w:right w:val="none" w:sz="0" w:space="0" w:color="auto"/>
      </w:divBdr>
      <w:divsChild>
        <w:div w:id="1781298250">
          <w:marLeft w:val="-115"/>
          <w:marRight w:val="0"/>
          <w:marTop w:val="0"/>
          <w:marBottom w:val="0"/>
          <w:divBdr>
            <w:top w:val="none" w:sz="0" w:space="0" w:color="auto"/>
            <w:left w:val="none" w:sz="0" w:space="0" w:color="auto"/>
            <w:bottom w:val="none" w:sz="0" w:space="0" w:color="auto"/>
            <w:right w:val="none" w:sz="0" w:space="0" w:color="auto"/>
          </w:divBdr>
        </w:div>
      </w:divsChild>
    </w:div>
    <w:div w:id="2042049103">
      <w:bodyDiv w:val="1"/>
      <w:marLeft w:val="0"/>
      <w:marRight w:val="0"/>
      <w:marTop w:val="0"/>
      <w:marBottom w:val="0"/>
      <w:divBdr>
        <w:top w:val="none" w:sz="0" w:space="0" w:color="auto"/>
        <w:left w:val="none" w:sz="0" w:space="0" w:color="auto"/>
        <w:bottom w:val="none" w:sz="0" w:space="0" w:color="auto"/>
        <w:right w:val="none" w:sz="0" w:space="0" w:color="auto"/>
      </w:divBdr>
      <w:divsChild>
        <w:div w:id="1397169147">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21" Type="http://schemas.openxmlformats.org/officeDocument/2006/relationships/oleObject" Target="embeddings/oleObject7.bin"/><Relationship Id="rId42" Type="http://schemas.openxmlformats.org/officeDocument/2006/relationships/oleObject" Target="embeddings/oleObject18.bin"/><Relationship Id="rId63" Type="http://schemas.openxmlformats.org/officeDocument/2006/relationships/oleObject" Target="embeddings/oleObject29.bin"/><Relationship Id="rId84" Type="http://schemas.openxmlformats.org/officeDocument/2006/relationships/oleObject" Target="embeddings/oleObject42.bin"/><Relationship Id="rId138" Type="http://schemas.openxmlformats.org/officeDocument/2006/relationships/oleObject" Target="embeddings/oleObject69.bin"/><Relationship Id="rId159" Type="http://schemas.openxmlformats.org/officeDocument/2006/relationships/oleObject" Target="embeddings/oleObject81.bin"/><Relationship Id="rId170" Type="http://schemas.openxmlformats.org/officeDocument/2006/relationships/image" Target="media/image75.wmf"/><Relationship Id="rId191" Type="http://schemas.openxmlformats.org/officeDocument/2006/relationships/image" Target="media/image84.wmf"/><Relationship Id="rId205" Type="http://schemas.openxmlformats.org/officeDocument/2006/relationships/oleObject" Target="embeddings/oleObject107.bin"/><Relationship Id="rId107" Type="http://schemas.openxmlformats.org/officeDocument/2006/relationships/oleObject" Target="embeddings/oleObject56.bin"/><Relationship Id="rId11" Type="http://schemas.openxmlformats.org/officeDocument/2006/relationships/oleObject" Target="embeddings/oleObject2.bin"/><Relationship Id="rId32" Type="http://schemas.openxmlformats.org/officeDocument/2006/relationships/oleObject" Target="embeddings/oleObject13.bin"/><Relationship Id="rId53" Type="http://schemas.openxmlformats.org/officeDocument/2006/relationships/image" Target="media/image23.wmf"/><Relationship Id="rId74" Type="http://schemas.openxmlformats.org/officeDocument/2006/relationships/oleObject" Target="embeddings/oleObject35.bin"/><Relationship Id="rId128" Type="http://schemas.openxmlformats.org/officeDocument/2006/relationships/oleObject" Target="embeddings/oleObject64.bin"/><Relationship Id="rId149" Type="http://schemas.openxmlformats.org/officeDocument/2006/relationships/oleObject" Target="embeddings/oleObject76.bin"/><Relationship Id="rId5" Type="http://schemas.openxmlformats.org/officeDocument/2006/relationships/webSettings" Target="webSettings.xml"/><Relationship Id="rId95" Type="http://schemas.openxmlformats.org/officeDocument/2006/relationships/oleObject" Target="embeddings/oleObject49.bin"/><Relationship Id="rId160" Type="http://schemas.openxmlformats.org/officeDocument/2006/relationships/oleObject" Target="embeddings/oleObject82.bin"/><Relationship Id="rId181" Type="http://schemas.openxmlformats.org/officeDocument/2006/relationships/oleObject" Target="embeddings/oleObject94.bin"/><Relationship Id="rId216" Type="http://schemas.openxmlformats.org/officeDocument/2006/relationships/image" Target="media/image99.tiff"/><Relationship Id="rId22" Type="http://schemas.openxmlformats.org/officeDocument/2006/relationships/image" Target="media/image8.wmf"/><Relationship Id="rId43" Type="http://schemas.openxmlformats.org/officeDocument/2006/relationships/image" Target="media/image18.wmf"/><Relationship Id="rId64" Type="http://schemas.openxmlformats.org/officeDocument/2006/relationships/footer" Target="footer1.xml"/><Relationship Id="rId118" Type="http://schemas.openxmlformats.org/officeDocument/2006/relationships/oleObject" Target="embeddings/oleObject59.bin"/><Relationship Id="rId139" Type="http://schemas.openxmlformats.org/officeDocument/2006/relationships/image" Target="media/image62.wmf"/><Relationship Id="rId85" Type="http://schemas.openxmlformats.org/officeDocument/2006/relationships/image" Target="media/image35.wmf"/><Relationship Id="rId150" Type="http://schemas.openxmlformats.org/officeDocument/2006/relationships/image" Target="media/image66.tiff"/><Relationship Id="rId171" Type="http://schemas.openxmlformats.org/officeDocument/2006/relationships/oleObject" Target="embeddings/oleObject88.bin"/><Relationship Id="rId192" Type="http://schemas.openxmlformats.org/officeDocument/2006/relationships/oleObject" Target="embeddings/oleObject100.bin"/><Relationship Id="rId206" Type="http://schemas.openxmlformats.org/officeDocument/2006/relationships/image" Target="media/image91.wmf"/><Relationship Id="rId12" Type="http://schemas.openxmlformats.org/officeDocument/2006/relationships/image" Target="media/image3.wmf"/><Relationship Id="rId33" Type="http://schemas.openxmlformats.org/officeDocument/2006/relationships/image" Target="media/image13.wmf"/><Relationship Id="rId108" Type="http://schemas.openxmlformats.org/officeDocument/2006/relationships/oleObject" Target="embeddings/oleObject57.bin"/><Relationship Id="rId129" Type="http://schemas.openxmlformats.org/officeDocument/2006/relationships/image" Target="media/image57.wmf"/><Relationship Id="rId54" Type="http://schemas.openxmlformats.org/officeDocument/2006/relationships/oleObject" Target="embeddings/oleObject24.bin"/><Relationship Id="rId75" Type="http://schemas.openxmlformats.org/officeDocument/2006/relationships/oleObject" Target="embeddings/oleObject36.bin"/><Relationship Id="rId96" Type="http://schemas.openxmlformats.org/officeDocument/2006/relationships/image" Target="media/image39.wmf"/><Relationship Id="rId140" Type="http://schemas.openxmlformats.org/officeDocument/2006/relationships/oleObject" Target="embeddings/oleObject70.bin"/><Relationship Id="rId161" Type="http://schemas.openxmlformats.org/officeDocument/2006/relationships/image" Target="media/image71.wmf"/><Relationship Id="rId182" Type="http://schemas.openxmlformats.org/officeDocument/2006/relationships/image" Target="media/image80.wmf"/><Relationship Id="rId217" Type="http://schemas.openxmlformats.org/officeDocument/2006/relationships/fontTable" Target="fontTable.xml"/><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image" Target="media/image52.wmf"/><Relationship Id="rId44" Type="http://schemas.openxmlformats.org/officeDocument/2006/relationships/oleObject" Target="embeddings/oleObject19.bin"/><Relationship Id="rId65" Type="http://schemas.openxmlformats.org/officeDocument/2006/relationships/image" Target="media/image28.wmf"/><Relationship Id="rId86" Type="http://schemas.openxmlformats.org/officeDocument/2006/relationships/oleObject" Target="embeddings/oleObject43.bin"/><Relationship Id="rId130" Type="http://schemas.openxmlformats.org/officeDocument/2006/relationships/oleObject" Target="embeddings/oleObject65.bin"/><Relationship Id="rId151" Type="http://schemas.openxmlformats.org/officeDocument/2006/relationships/image" Target="media/image67.wmf"/><Relationship Id="rId172" Type="http://schemas.openxmlformats.org/officeDocument/2006/relationships/oleObject" Target="embeddings/oleObject89.bin"/><Relationship Id="rId193" Type="http://schemas.openxmlformats.org/officeDocument/2006/relationships/image" Target="media/image85.wmf"/><Relationship Id="rId207" Type="http://schemas.openxmlformats.org/officeDocument/2006/relationships/oleObject" Target="embeddings/oleObject108.bin"/><Relationship Id="rId13" Type="http://schemas.openxmlformats.org/officeDocument/2006/relationships/oleObject" Target="embeddings/oleObject3.bin"/><Relationship Id="rId109" Type="http://schemas.openxmlformats.org/officeDocument/2006/relationships/oleObject" Target="embeddings/oleObject58.bin"/><Relationship Id="rId34" Type="http://schemas.openxmlformats.org/officeDocument/2006/relationships/oleObject" Target="embeddings/oleObject14.bin"/><Relationship Id="rId55" Type="http://schemas.openxmlformats.org/officeDocument/2006/relationships/image" Target="media/image24.wmf"/><Relationship Id="rId76" Type="http://schemas.openxmlformats.org/officeDocument/2006/relationships/image" Target="media/image32.wmf"/><Relationship Id="rId97" Type="http://schemas.openxmlformats.org/officeDocument/2006/relationships/oleObject" Target="embeddings/oleObject50.bin"/><Relationship Id="rId120" Type="http://schemas.openxmlformats.org/officeDocument/2006/relationships/oleObject" Target="embeddings/oleObject60.bin"/><Relationship Id="rId141" Type="http://schemas.openxmlformats.org/officeDocument/2006/relationships/image" Target="media/image63.wmf"/><Relationship Id="rId7" Type="http://schemas.openxmlformats.org/officeDocument/2006/relationships/endnotes" Target="endnotes.xml"/><Relationship Id="rId162" Type="http://schemas.openxmlformats.org/officeDocument/2006/relationships/oleObject" Target="embeddings/oleObject83.bin"/><Relationship Id="rId183" Type="http://schemas.openxmlformats.org/officeDocument/2006/relationships/oleObject" Target="embeddings/oleObject95.bin"/><Relationship Id="rId218" Type="http://schemas.openxmlformats.org/officeDocument/2006/relationships/theme" Target="theme/theme1.xml"/><Relationship Id="rId24" Type="http://schemas.openxmlformats.org/officeDocument/2006/relationships/image" Target="media/image9.wmf"/><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image" Target="media/image36.wmf"/><Relationship Id="rId110" Type="http://schemas.openxmlformats.org/officeDocument/2006/relationships/image" Target="media/image44.tiff"/><Relationship Id="rId131" Type="http://schemas.openxmlformats.org/officeDocument/2006/relationships/image" Target="media/image58.wmf"/><Relationship Id="rId152" Type="http://schemas.openxmlformats.org/officeDocument/2006/relationships/oleObject" Target="embeddings/oleObject77.bin"/><Relationship Id="rId173" Type="http://schemas.openxmlformats.org/officeDocument/2006/relationships/image" Target="media/image76.wmf"/><Relationship Id="rId194" Type="http://schemas.openxmlformats.org/officeDocument/2006/relationships/oleObject" Target="embeddings/oleObject101.bin"/><Relationship Id="rId208" Type="http://schemas.openxmlformats.org/officeDocument/2006/relationships/oleObject" Target="embeddings/oleObject109.bin"/><Relationship Id="rId14" Type="http://schemas.openxmlformats.org/officeDocument/2006/relationships/image" Target="media/image4.wmf"/><Relationship Id="rId30" Type="http://schemas.openxmlformats.org/officeDocument/2006/relationships/oleObject" Target="embeddings/oleObject12.bin"/><Relationship Id="rId35" Type="http://schemas.openxmlformats.org/officeDocument/2006/relationships/image" Target="media/image14.wmf"/><Relationship Id="rId56" Type="http://schemas.openxmlformats.org/officeDocument/2006/relationships/oleObject" Target="embeddings/oleObject25.bin"/><Relationship Id="rId77" Type="http://schemas.openxmlformats.org/officeDocument/2006/relationships/oleObject" Target="embeddings/oleObject37.bin"/><Relationship Id="rId100" Type="http://schemas.openxmlformats.org/officeDocument/2006/relationships/image" Target="media/image41.wmf"/><Relationship Id="rId105" Type="http://schemas.openxmlformats.org/officeDocument/2006/relationships/oleObject" Target="embeddings/oleObject55.bin"/><Relationship Id="rId126" Type="http://schemas.openxmlformats.org/officeDocument/2006/relationships/oleObject" Target="embeddings/oleObject63.bin"/><Relationship Id="rId147" Type="http://schemas.openxmlformats.org/officeDocument/2006/relationships/oleObject" Target="embeddings/oleObject74.bin"/><Relationship Id="rId168" Type="http://schemas.openxmlformats.org/officeDocument/2006/relationships/image" Target="media/image74.wmf"/><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oleObject" Target="embeddings/oleObject34.bin"/><Relationship Id="rId93" Type="http://schemas.openxmlformats.org/officeDocument/2006/relationships/oleObject" Target="embeddings/oleObject48.bin"/><Relationship Id="rId98" Type="http://schemas.openxmlformats.org/officeDocument/2006/relationships/image" Target="media/image40.wmf"/><Relationship Id="rId121" Type="http://schemas.openxmlformats.org/officeDocument/2006/relationships/image" Target="media/image53.wmf"/><Relationship Id="rId142" Type="http://schemas.openxmlformats.org/officeDocument/2006/relationships/oleObject" Target="embeddings/oleObject71.bin"/><Relationship Id="rId163" Type="http://schemas.openxmlformats.org/officeDocument/2006/relationships/image" Target="media/image72.wmf"/><Relationship Id="rId184" Type="http://schemas.openxmlformats.org/officeDocument/2006/relationships/image" Target="media/image81.wmf"/><Relationship Id="rId189" Type="http://schemas.openxmlformats.org/officeDocument/2006/relationships/image" Target="media/image83.wmf"/><Relationship Id="rId3" Type="http://schemas.openxmlformats.org/officeDocument/2006/relationships/styles" Target="styles.xml"/><Relationship Id="rId214" Type="http://schemas.openxmlformats.org/officeDocument/2006/relationships/image" Target="media/image97.tiff"/><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image" Target="media/image29.wmf"/><Relationship Id="rId116" Type="http://schemas.openxmlformats.org/officeDocument/2006/relationships/image" Target="media/image50.tiff"/><Relationship Id="rId137" Type="http://schemas.openxmlformats.org/officeDocument/2006/relationships/image" Target="media/image61.wmf"/><Relationship Id="rId158" Type="http://schemas.openxmlformats.org/officeDocument/2006/relationships/oleObject" Target="embeddings/oleObject80.bin"/><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image" Target="media/image27.wmf"/><Relationship Id="rId83" Type="http://schemas.openxmlformats.org/officeDocument/2006/relationships/oleObject" Target="embeddings/oleObject41.bin"/><Relationship Id="rId88" Type="http://schemas.openxmlformats.org/officeDocument/2006/relationships/oleObject" Target="embeddings/oleObject44.bin"/><Relationship Id="rId111" Type="http://schemas.openxmlformats.org/officeDocument/2006/relationships/image" Target="media/image45.tiff"/><Relationship Id="rId132" Type="http://schemas.openxmlformats.org/officeDocument/2006/relationships/oleObject" Target="embeddings/oleObject66.bin"/><Relationship Id="rId153" Type="http://schemas.openxmlformats.org/officeDocument/2006/relationships/image" Target="media/image68.wmf"/><Relationship Id="rId174" Type="http://schemas.openxmlformats.org/officeDocument/2006/relationships/oleObject" Target="embeddings/oleObject90.bin"/><Relationship Id="rId179" Type="http://schemas.openxmlformats.org/officeDocument/2006/relationships/oleObject" Target="embeddings/oleObject93.bin"/><Relationship Id="rId195" Type="http://schemas.openxmlformats.org/officeDocument/2006/relationships/oleObject" Target="embeddings/oleObject102.bin"/><Relationship Id="rId209" Type="http://schemas.openxmlformats.org/officeDocument/2006/relationships/image" Target="media/image92.tiff"/><Relationship Id="rId190" Type="http://schemas.openxmlformats.org/officeDocument/2006/relationships/oleObject" Target="embeddings/oleObject99.bin"/><Relationship Id="rId204" Type="http://schemas.openxmlformats.org/officeDocument/2006/relationships/image" Target="media/image90.wmf"/><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image" Target="media/image25.wmf"/><Relationship Id="rId106" Type="http://schemas.openxmlformats.org/officeDocument/2006/relationships/image" Target="media/image43.wmf"/><Relationship Id="rId127" Type="http://schemas.openxmlformats.org/officeDocument/2006/relationships/image" Target="media/image56.wmf"/><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oleObject" Target="embeddings/oleObject23.bin"/><Relationship Id="rId73" Type="http://schemas.openxmlformats.org/officeDocument/2006/relationships/image" Target="media/image31.wmf"/><Relationship Id="rId78" Type="http://schemas.openxmlformats.org/officeDocument/2006/relationships/image" Target="media/image33.wmf"/><Relationship Id="rId94" Type="http://schemas.openxmlformats.org/officeDocument/2006/relationships/image" Target="media/image38.wmf"/><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oleObject" Target="embeddings/oleObject61.bin"/><Relationship Id="rId143" Type="http://schemas.openxmlformats.org/officeDocument/2006/relationships/image" Target="media/image64.wmf"/><Relationship Id="rId148" Type="http://schemas.openxmlformats.org/officeDocument/2006/relationships/oleObject" Target="embeddings/oleObject75.bin"/><Relationship Id="rId164" Type="http://schemas.openxmlformats.org/officeDocument/2006/relationships/oleObject" Target="embeddings/oleObject84.bin"/><Relationship Id="rId169" Type="http://schemas.openxmlformats.org/officeDocument/2006/relationships/oleObject" Target="embeddings/oleObject87.bin"/><Relationship Id="rId185" Type="http://schemas.openxmlformats.org/officeDocument/2006/relationships/oleObject" Target="embeddings/oleObject96.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79.wmf"/><Relationship Id="rId210" Type="http://schemas.openxmlformats.org/officeDocument/2006/relationships/image" Target="media/image93.tiff"/><Relationship Id="rId215" Type="http://schemas.openxmlformats.org/officeDocument/2006/relationships/image" Target="media/image98.tiff"/><Relationship Id="rId26" Type="http://schemas.openxmlformats.org/officeDocument/2006/relationships/image" Target="media/image10.wmf"/><Relationship Id="rId47" Type="http://schemas.openxmlformats.org/officeDocument/2006/relationships/image" Target="media/image20.wmf"/><Relationship Id="rId68" Type="http://schemas.openxmlformats.org/officeDocument/2006/relationships/oleObject" Target="embeddings/oleObject31.bin"/><Relationship Id="rId89" Type="http://schemas.openxmlformats.org/officeDocument/2006/relationships/image" Target="media/image37.wmf"/><Relationship Id="rId112" Type="http://schemas.openxmlformats.org/officeDocument/2006/relationships/image" Target="media/image46.tiff"/><Relationship Id="rId133" Type="http://schemas.openxmlformats.org/officeDocument/2006/relationships/image" Target="media/image59.wmf"/><Relationship Id="rId154" Type="http://schemas.openxmlformats.org/officeDocument/2006/relationships/oleObject" Target="embeddings/oleObject78.bin"/><Relationship Id="rId175" Type="http://schemas.openxmlformats.org/officeDocument/2006/relationships/image" Target="media/image77.wmf"/><Relationship Id="rId196" Type="http://schemas.openxmlformats.org/officeDocument/2006/relationships/image" Target="media/image86.wmf"/><Relationship Id="rId200" Type="http://schemas.openxmlformats.org/officeDocument/2006/relationships/image" Target="media/image88.wmf"/><Relationship Id="rId16" Type="http://schemas.openxmlformats.org/officeDocument/2006/relationships/image" Target="media/image5.wmf"/><Relationship Id="rId37" Type="http://schemas.openxmlformats.org/officeDocument/2006/relationships/image" Target="media/image15.wmf"/><Relationship Id="rId58" Type="http://schemas.openxmlformats.org/officeDocument/2006/relationships/oleObject" Target="embeddings/oleObject26.bin"/><Relationship Id="rId79" Type="http://schemas.openxmlformats.org/officeDocument/2006/relationships/oleObject" Target="embeddings/oleObject38.bin"/><Relationship Id="rId102" Type="http://schemas.openxmlformats.org/officeDocument/2006/relationships/oleObject" Target="embeddings/oleObject53.bin"/><Relationship Id="rId123" Type="http://schemas.openxmlformats.org/officeDocument/2006/relationships/image" Target="media/image54.wmf"/><Relationship Id="rId144" Type="http://schemas.openxmlformats.org/officeDocument/2006/relationships/oleObject" Target="embeddings/oleObject72.bin"/><Relationship Id="rId90" Type="http://schemas.openxmlformats.org/officeDocument/2006/relationships/oleObject" Target="embeddings/oleObject45.bin"/><Relationship Id="rId165" Type="http://schemas.openxmlformats.org/officeDocument/2006/relationships/oleObject" Target="embeddings/oleObject85.bin"/><Relationship Id="rId186" Type="http://schemas.openxmlformats.org/officeDocument/2006/relationships/oleObject" Target="embeddings/oleObject97.bin"/><Relationship Id="rId211" Type="http://schemas.openxmlformats.org/officeDocument/2006/relationships/image" Target="media/image94.tiff"/><Relationship Id="rId27" Type="http://schemas.openxmlformats.org/officeDocument/2006/relationships/oleObject" Target="embeddings/oleObject10.bin"/><Relationship Id="rId48" Type="http://schemas.openxmlformats.org/officeDocument/2006/relationships/oleObject" Target="embeddings/oleObject21.bin"/><Relationship Id="rId69" Type="http://schemas.openxmlformats.org/officeDocument/2006/relationships/oleObject" Target="embeddings/oleObject32.bin"/><Relationship Id="rId113" Type="http://schemas.openxmlformats.org/officeDocument/2006/relationships/image" Target="media/image47.tiff"/><Relationship Id="rId134" Type="http://schemas.openxmlformats.org/officeDocument/2006/relationships/oleObject" Target="embeddings/oleObject67.bin"/><Relationship Id="rId80" Type="http://schemas.openxmlformats.org/officeDocument/2006/relationships/oleObject" Target="embeddings/oleObject39.bin"/><Relationship Id="rId155" Type="http://schemas.openxmlformats.org/officeDocument/2006/relationships/image" Target="media/image69.wmf"/><Relationship Id="rId176" Type="http://schemas.openxmlformats.org/officeDocument/2006/relationships/oleObject" Target="embeddings/oleObject91.bin"/><Relationship Id="rId197" Type="http://schemas.openxmlformats.org/officeDocument/2006/relationships/oleObject" Target="embeddings/oleObject103.bin"/><Relationship Id="rId201" Type="http://schemas.openxmlformats.org/officeDocument/2006/relationships/oleObject" Target="embeddings/oleObject105.bin"/><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oleObject" Target="embeddings/oleObject54.bin"/><Relationship Id="rId124" Type="http://schemas.openxmlformats.org/officeDocument/2006/relationships/oleObject" Target="embeddings/oleObject62.bin"/><Relationship Id="rId70" Type="http://schemas.openxmlformats.org/officeDocument/2006/relationships/oleObject" Target="embeddings/oleObject33.bin"/><Relationship Id="rId91" Type="http://schemas.openxmlformats.org/officeDocument/2006/relationships/oleObject" Target="embeddings/oleObject46.bin"/><Relationship Id="rId145" Type="http://schemas.openxmlformats.org/officeDocument/2006/relationships/image" Target="media/image65.wmf"/><Relationship Id="rId166" Type="http://schemas.openxmlformats.org/officeDocument/2006/relationships/image" Target="media/image73.wmf"/><Relationship Id="rId187" Type="http://schemas.openxmlformats.org/officeDocument/2006/relationships/image" Target="media/image82.wmf"/><Relationship Id="rId1" Type="http://schemas.openxmlformats.org/officeDocument/2006/relationships/customXml" Target="../customXml/item1.xml"/><Relationship Id="rId212" Type="http://schemas.openxmlformats.org/officeDocument/2006/relationships/image" Target="media/image95.tiff"/><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image" Target="media/image48.tiff"/><Relationship Id="rId60" Type="http://schemas.openxmlformats.org/officeDocument/2006/relationships/oleObject" Target="embeddings/oleObject27.bin"/><Relationship Id="rId81" Type="http://schemas.openxmlformats.org/officeDocument/2006/relationships/image" Target="media/image34.wmf"/><Relationship Id="rId135" Type="http://schemas.openxmlformats.org/officeDocument/2006/relationships/image" Target="media/image60.wmf"/><Relationship Id="rId156" Type="http://schemas.openxmlformats.org/officeDocument/2006/relationships/oleObject" Target="embeddings/oleObject79.bin"/><Relationship Id="rId177" Type="http://schemas.openxmlformats.org/officeDocument/2006/relationships/image" Target="media/image78.wmf"/><Relationship Id="rId198" Type="http://schemas.openxmlformats.org/officeDocument/2006/relationships/image" Target="media/image87.wmf"/><Relationship Id="rId202" Type="http://schemas.openxmlformats.org/officeDocument/2006/relationships/image" Target="media/image89.wmf"/><Relationship Id="rId18" Type="http://schemas.openxmlformats.org/officeDocument/2006/relationships/image" Target="media/image6.wmf"/><Relationship Id="rId39" Type="http://schemas.openxmlformats.org/officeDocument/2006/relationships/image" Target="media/image16.wmf"/><Relationship Id="rId50" Type="http://schemas.openxmlformats.org/officeDocument/2006/relationships/oleObject" Target="embeddings/oleObject22.bin"/><Relationship Id="rId104" Type="http://schemas.openxmlformats.org/officeDocument/2006/relationships/image" Target="media/image42.wmf"/><Relationship Id="rId125" Type="http://schemas.openxmlformats.org/officeDocument/2006/relationships/image" Target="media/image55.wmf"/><Relationship Id="rId146" Type="http://schemas.openxmlformats.org/officeDocument/2006/relationships/oleObject" Target="embeddings/oleObject73.bin"/><Relationship Id="rId167" Type="http://schemas.openxmlformats.org/officeDocument/2006/relationships/oleObject" Target="embeddings/oleObject86.bin"/><Relationship Id="rId188" Type="http://schemas.openxmlformats.org/officeDocument/2006/relationships/oleObject" Target="embeddings/oleObject98.bin"/><Relationship Id="rId71" Type="http://schemas.openxmlformats.org/officeDocument/2006/relationships/image" Target="media/image30.wmf"/><Relationship Id="rId92" Type="http://schemas.openxmlformats.org/officeDocument/2006/relationships/oleObject" Target="embeddings/oleObject47.bin"/><Relationship Id="rId213" Type="http://schemas.openxmlformats.org/officeDocument/2006/relationships/image" Target="media/image96.tiff"/><Relationship Id="rId2" Type="http://schemas.openxmlformats.org/officeDocument/2006/relationships/numbering" Target="numbering.xml"/><Relationship Id="rId29" Type="http://schemas.openxmlformats.org/officeDocument/2006/relationships/image" Target="media/image11.wmf"/><Relationship Id="rId40" Type="http://schemas.openxmlformats.org/officeDocument/2006/relationships/oleObject" Target="embeddings/oleObject17.bin"/><Relationship Id="rId115" Type="http://schemas.openxmlformats.org/officeDocument/2006/relationships/image" Target="media/image49.tiff"/><Relationship Id="rId136" Type="http://schemas.openxmlformats.org/officeDocument/2006/relationships/oleObject" Target="embeddings/oleObject68.bin"/><Relationship Id="rId157" Type="http://schemas.openxmlformats.org/officeDocument/2006/relationships/image" Target="media/image70.wmf"/><Relationship Id="rId178" Type="http://schemas.openxmlformats.org/officeDocument/2006/relationships/oleObject" Target="embeddings/oleObject92.bin"/><Relationship Id="rId61" Type="http://schemas.openxmlformats.org/officeDocument/2006/relationships/oleObject" Target="embeddings/oleObject28.bin"/><Relationship Id="rId82" Type="http://schemas.openxmlformats.org/officeDocument/2006/relationships/oleObject" Target="embeddings/oleObject40.bin"/><Relationship Id="rId199" Type="http://schemas.openxmlformats.org/officeDocument/2006/relationships/oleObject" Target="embeddings/oleObject104.bin"/><Relationship Id="rId203" Type="http://schemas.openxmlformats.org/officeDocument/2006/relationships/oleObject" Target="embeddings/oleObject106.bin"/><Relationship Id="rId19"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830F1-EF3E-B548-BA2E-3196EAD29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20</Pages>
  <Words>3173</Words>
  <Characters>18089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 Diaz</dc:creator>
  <cp:keywords/>
  <dc:description/>
  <cp:lastModifiedBy>Bruce Kendall</cp:lastModifiedBy>
  <cp:revision>5</cp:revision>
  <dcterms:created xsi:type="dcterms:W3CDTF">2018-08-28T21:04:00Z</dcterms:created>
  <dcterms:modified xsi:type="dcterms:W3CDTF">2018-08-28T21:39:00Z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